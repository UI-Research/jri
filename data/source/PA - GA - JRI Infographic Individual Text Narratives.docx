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606" w:rsidRPr="00C64606" w:rsidRDefault="00C64606" w:rsidP="00C64606">
      <w:pPr>
        <w:spacing w:after="0" w:line="240" w:lineRule="auto"/>
        <w:rPr>
          <w:rFonts w:ascii="Lato" w:hAnsi="Lato"/>
        </w:rPr>
      </w:pPr>
      <w:r w:rsidRPr="00C64606">
        <w:rPr>
          <w:rFonts w:ascii="Lato" w:hAnsi="Lato"/>
        </w:rPr>
        <w:t>State Name: Pennsylvania</w:t>
      </w:r>
    </w:p>
    <w:p w:rsidR="00C64606" w:rsidRPr="00C64606" w:rsidRDefault="00C64606" w:rsidP="00C64606">
      <w:pPr>
        <w:spacing w:after="0" w:line="240" w:lineRule="auto"/>
        <w:rPr>
          <w:rFonts w:ascii="Lato" w:hAnsi="Lato"/>
        </w:rPr>
      </w:pPr>
      <w:r w:rsidRPr="00C64606">
        <w:rPr>
          <w:rFonts w:ascii="Lato" w:hAnsi="Lato"/>
        </w:rPr>
        <w:t>JRI Legislation Year: 2012</w:t>
      </w:r>
    </w:p>
    <w:p w:rsidR="00C64606" w:rsidRPr="00C64606" w:rsidRDefault="00C64606" w:rsidP="00C64606">
      <w:pPr>
        <w:spacing w:after="0" w:line="240" w:lineRule="auto"/>
        <w:rPr>
          <w:rFonts w:ascii="Lato" w:hAnsi="Lato"/>
        </w:rPr>
      </w:pPr>
    </w:p>
    <w:p w:rsidR="00C64606" w:rsidRDefault="00C64606" w:rsidP="00C64606">
      <w:pPr>
        <w:spacing w:after="0" w:line="240" w:lineRule="auto"/>
        <w:rPr>
          <w:rFonts w:ascii="Lato" w:hAnsi="Lato"/>
        </w:rPr>
      </w:pPr>
      <w:r w:rsidRPr="00C64606">
        <w:rPr>
          <w:rFonts w:ascii="Lato" w:hAnsi="Lato"/>
          <w:i/>
        </w:rPr>
        <w:t>Brief overview:</w:t>
      </w:r>
      <w:r w:rsidRPr="00C64606">
        <w:rPr>
          <w:rFonts w:ascii="Lato" w:hAnsi="Lato"/>
        </w:rPr>
        <w:t xml:space="preserve"> In 2012, Pennsylvania’s enacted justice reinvestment reform through HB 135 and SB 100 which, among other things, improved parole board efficiencies, strengthened community supervision by </w:t>
      </w:r>
      <w:r w:rsidR="00275697">
        <w:rPr>
          <w:rFonts w:ascii="Lato" w:hAnsi="Lato"/>
        </w:rPr>
        <w:t>improving</w:t>
      </w:r>
      <w:r w:rsidRPr="00C64606">
        <w:rPr>
          <w:rFonts w:ascii="Lato" w:hAnsi="Lato"/>
        </w:rPr>
        <w:t xml:space="preserve"> intermediate responses to violations and basing treatment on individual’s needs, and implemented a performance-based funding program for </w:t>
      </w:r>
      <w:r w:rsidR="00275697">
        <w:rPr>
          <w:rFonts w:ascii="Lato" w:hAnsi="Lato"/>
        </w:rPr>
        <w:t>community corrections facilities.</w:t>
      </w:r>
    </w:p>
    <w:p w:rsidR="00275697" w:rsidRPr="002171D0" w:rsidRDefault="00275697" w:rsidP="00C64606">
      <w:pPr>
        <w:spacing w:after="0" w:line="240" w:lineRule="auto"/>
        <w:rPr>
          <w:rFonts w:ascii="Lato" w:hAnsi="Lato"/>
        </w:rPr>
      </w:pPr>
      <w:bookmarkStart w:id="0" w:name="_GoBack"/>
      <w:bookmarkEnd w:id="0"/>
    </w:p>
    <w:p w:rsidR="00C64606" w:rsidRPr="00C64606" w:rsidRDefault="00C64606" w:rsidP="00C64606">
      <w:pPr>
        <w:spacing w:after="0" w:line="240" w:lineRule="auto"/>
        <w:rPr>
          <w:rFonts w:ascii="Lato" w:hAnsi="Lato"/>
        </w:rPr>
      </w:pPr>
      <w:r w:rsidRPr="00C64606">
        <w:rPr>
          <w:rFonts w:ascii="Lato" w:hAnsi="Lato"/>
          <w:i/>
        </w:rPr>
        <w:t>Savings &amp; Reinvestment</w:t>
      </w:r>
    </w:p>
    <w:p w:rsidR="00C64606" w:rsidRPr="00C64606" w:rsidRDefault="00C64606" w:rsidP="00C64606">
      <w:pPr>
        <w:spacing w:after="0" w:line="240" w:lineRule="auto"/>
        <w:rPr>
          <w:rFonts w:ascii="Lato" w:hAnsi="Lato"/>
        </w:rPr>
      </w:pPr>
      <w:r w:rsidRPr="00C64606">
        <w:rPr>
          <w:rFonts w:ascii="Lato" w:hAnsi="Lato"/>
        </w:rPr>
        <w:t xml:space="preserve">Narrative: Pennsylvania has saved $12.9 million and invested nearly $4 million in county diversion programs, victims’ services, the development of risk assessment tools, and probation services. </w:t>
      </w:r>
    </w:p>
    <w:p w:rsidR="00C64606" w:rsidRPr="00C64606" w:rsidRDefault="00C64606" w:rsidP="00C64606">
      <w:pPr>
        <w:spacing w:after="0" w:line="240" w:lineRule="auto"/>
        <w:rPr>
          <w:rFonts w:ascii="Lato" w:hAnsi="Lato"/>
        </w:rPr>
      </w:pPr>
    </w:p>
    <w:p w:rsidR="00C64606" w:rsidRPr="00C64606" w:rsidRDefault="00C64606" w:rsidP="00C64606">
      <w:pPr>
        <w:spacing w:after="0" w:line="240" w:lineRule="auto"/>
        <w:rPr>
          <w:rFonts w:ascii="Lato" w:hAnsi="Lato"/>
        </w:rPr>
      </w:pPr>
      <w:r w:rsidRPr="00C64606">
        <w:rPr>
          <w:rFonts w:ascii="Lato" w:hAnsi="Lato"/>
          <w:i/>
        </w:rPr>
        <w:t>More about state:</w:t>
      </w:r>
      <w:r w:rsidRPr="00C64606">
        <w:rPr>
          <w:rFonts w:ascii="Lato" w:hAnsi="Lato"/>
        </w:rPr>
        <w:t xml:space="preserve"> </w:t>
      </w:r>
    </w:p>
    <w:p w:rsidR="00C64606" w:rsidRPr="00C64606" w:rsidRDefault="00C64606" w:rsidP="00C64606">
      <w:pPr>
        <w:numPr>
          <w:ilvl w:val="0"/>
          <w:numId w:val="1"/>
        </w:numPr>
        <w:spacing w:after="0" w:line="240" w:lineRule="auto"/>
        <w:rPr>
          <w:rFonts w:ascii="Lato" w:hAnsi="Lato"/>
        </w:rPr>
      </w:pPr>
      <w:r w:rsidRPr="00C64606">
        <w:rPr>
          <w:rFonts w:ascii="Lato" w:hAnsi="Lato"/>
        </w:rPr>
        <w:t>Between fiscal years 2012 and 2015, the proportion of eligible cases that received a parole hearing increased from 82 to 91 percent.</w:t>
      </w:r>
    </w:p>
    <w:p w:rsidR="00C64606" w:rsidRPr="00C64606" w:rsidRDefault="00C64606" w:rsidP="00C64606">
      <w:pPr>
        <w:numPr>
          <w:ilvl w:val="0"/>
          <w:numId w:val="2"/>
        </w:numPr>
        <w:spacing w:after="0" w:line="240" w:lineRule="auto"/>
        <w:rPr>
          <w:rFonts w:ascii="Lato" w:hAnsi="Lato"/>
        </w:rPr>
      </w:pPr>
      <w:r w:rsidRPr="00C64606">
        <w:rPr>
          <w:rFonts w:ascii="Lato" w:hAnsi="Lato"/>
        </w:rPr>
        <w:t>In 2015, Pennsylvania was approved for another round of JRI and is working toward the development of legislation that will be considered in the 2017 legislative session.</w:t>
      </w:r>
    </w:p>
    <w:p w:rsidR="00BC2291" w:rsidRDefault="00BC2291"/>
    <w:p w:rsidR="008C6D5E" w:rsidRDefault="008C6D5E" w:rsidP="008C6D5E">
      <w:pPr>
        <w:spacing w:after="0" w:line="240" w:lineRule="auto"/>
        <w:rPr>
          <w:rFonts w:ascii="Lato" w:hAnsi="Lato"/>
        </w:rPr>
      </w:pPr>
      <w:r w:rsidRPr="00C64606">
        <w:rPr>
          <w:rFonts w:ascii="Lato" w:hAnsi="Lato"/>
        </w:rPr>
        <w:t xml:space="preserve">State Name: </w:t>
      </w:r>
      <w:r>
        <w:rPr>
          <w:rFonts w:ascii="Lato" w:hAnsi="Lato"/>
        </w:rPr>
        <w:t>Georgia</w:t>
      </w:r>
    </w:p>
    <w:p w:rsidR="008C6D5E" w:rsidRPr="008C6D5E" w:rsidRDefault="008C6D5E" w:rsidP="008C6D5E">
      <w:pPr>
        <w:spacing w:after="0" w:line="240" w:lineRule="auto"/>
        <w:rPr>
          <w:rFonts w:ascii="Lato" w:hAnsi="Lato"/>
        </w:rPr>
      </w:pPr>
    </w:p>
    <w:p w:rsidR="008C6D5E" w:rsidRPr="008C6D5E" w:rsidRDefault="008C6D5E" w:rsidP="008C6D5E">
      <w:pPr>
        <w:spacing w:after="0" w:line="240" w:lineRule="auto"/>
        <w:rPr>
          <w:rFonts w:ascii="Lato" w:hAnsi="Lato"/>
        </w:rPr>
      </w:pPr>
      <w:r w:rsidRPr="008C6D5E">
        <w:rPr>
          <w:rFonts w:ascii="Lato" w:hAnsi="Lato"/>
          <w:i/>
        </w:rPr>
        <w:t>Savings &amp; Reinvestment</w:t>
      </w:r>
    </w:p>
    <w:p w:rsidR="008C6D5E" w:rsidRPr="008C6D5E" w:rsidRDefault="008C6D5E" w:rsidP="008C6D5E">
      <w:pPr>
        <w:spacing w:after="0" w:line="240" w:lineRule="auto"/>
        <w:rPr>
          <w:rFonts w:ascii="Lato" w:hAnsi="Lato"/>
        </w:rPr>
      </w:pPr>
      <w:r w:rsidRPr="008C6D5E">
        <w:rPr>
          <w:rFonts w:ascii="Lato" w:hAnsi="Lato"/>
        </w:rPr>
        <w:t xml:space="preserve">Narrative: </w:t>
      </w:r>
    </w:p>
    <w:p w:rsidR="008C6D5E" w:rsidRDefault="008C6D5E" w:rsidP="008C6D5E">
      <w:r w:rsidRPr="008C6D5E">
        <w:rPr>
          <w:rFonts w:ascii="Lato" w:hAnsi="Lato"/>
        </w:rPr>
        <w:t>Georgia has invested more than</w:t>
      </w:r>
      <w:r w:rsidRPr="008C6D5E">
        <w:rPr>
          <w:rFonts w:ascii="Lato" w:hAnsi="Lato"/>
          <w:bCs/>
        </w:rPr>
        <w:t>$</w:t>
      </w:r>
      <w:del w:id="1" w:author="Welsh-Loveman, Jeremy" w:date="2016-09-08T14:01:00Z">
        <w:r w:rsidRPr="008C6D5E" w:rsidDel="008C6D5E">
          <w:rPr>
            <w:rFonts w:ascii="Lato" w:hAnsi="Lato"/>
            <w:bCs/>
          </w:rPr>
          <w:delText>17.5</w:delText>
        </w:r>
      </w:del>
      <w:ins w:id="2" w:author="Welsh-Loveman, Jeremy" w:date="2016-09-08T14:01:00Z">
        <w:r>
          <w:rPr>
            <w:rFonts w:ascii="Lato" w:hAnsi="Lato"/>
            <w:bCs/>
          </w:rPr>
          <w:t>56</w:t>
        </w:r>
      </w:ins>
      <w:r w:rsidRPr="008C6D5E">
        <w:rPr>
          <w:rFonts w:ascii="Lato" w:hAnsi="Lato"/>
          <w:bCs/>
        </w:rPr>
        <w:t xml:space="preserve"> million</w:t>
      </w:r>
      <w:r w:rsidRPr="008C6D5E">
        <w:rPr>
          <w:rFonts w:ascii="Lato" w:hAnsi="Lato"/>
        </w:rPr>
        <w:t> </w:t>
      </w:r>
      <w:del w:id="3" w:author="Welsh-Loveman, Jeremy" w:date="2016-09-08T14:02:00Z">
        <w:r w:rsidRPr="008C6D5E" w:rsidDel="008C6D5E">
          <w:rPr>
            <w:rFonts w:ascii="Lato" w:hAnsi="Lato"/>
          </w:rPr>
          <w:delText>upfront</w:delText>
        </w:r>
      </w:del>
      <w:r w:rsidRPr="008C6D5E">
        <w:rPr>
          <w:rFonts w:ascii="Lato" w:hAnsi="Lato"/>
        </w:rPr>
        <w:t xml:space="preserve"> into accountability courts, </w:t>
      </w:r>
      <w:del w:id="4" w:author="Welsh-Loveman, Jeremy" w:date="2016-09-08T14:02:00Z">
        <w:r w:rsidRPr="008C6D5E" w:rsidDel="008C6D5E">
          <w:rPr>
            <w:rFonts w:ascii="Lato" w:hAnsi="Lato"/>
          </w:rPr>
          <w:delText>substance abuse</w:delText>
        </w:r>
      </w:del>
      <w:ins w:id="5" w:author="Welsh-Loveman, Jeremy" w:date="2016-09-08T14:02:00Z">
        <w:r>
          <w:rPr>
            <w:rFonts w:ascii="Lato" w:hAnsi="Lato"/>
          </w:rPr>
          <w:t>educational and vocational</w:t>
        </w:r>
      </w:ins>
      <w:r w:rsidRPr="008C6D5E">
        <w:rPr>
          <w:rFonts w:ascii="Lato" w:hAnsi="Lato"/>
        </w:rPr>
        <w:t xml:space="preserve"> programs</w:t>
      </w:r>
      <w:ins w:id="6" w:author="Welsh-Loveman, Jeremy" w:date="2016-09-08T14:02:00Z">
        <w:r>
          <w:rPr>
            <w:rFonts w:ascii="Lato" w:hAnsi="Lato"/>
          </w:rPr>
          <w:t>, the Prisoner Reentry Initiative,</w:t>
        </w:r>
      </w:ins>
      <w:r w:rsidRPr="008C6D5E">
        <w:rPr>
          <w:rFonts w:ascii="Lato" w:hAnsi="Lato"/>
        </w:rPr>
        <w:t xml:space="preserve"> and risk assessment tool development</w:t>
      </w:r>
      <w:r>
        <w:rPr>
          <w:rFonts w:ascii="Lato" w:hAnsi="Lato"/>
        </w:rPr>
        <w:t>.</w:t>
      </w:r>
    </w:p>
    <w:sectPr w:rsidR="008C6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156" w:rsidRDefault="00D95156" w:rsidP="00C64606">
      <w:pPr>
        <w:spacing w:after="0" w:line="240" w:lineRule="auto"/>
      </w:pPr>
      <w:r>
        <w:separator/>
      </w:r>
    </w:p>
  </w:endnote>
  <w:endnote w:type="continuationSeparator" w:id="0">
    <w:p w:rsidR="00D95156" w:rsidRDefault="00D95156" w:rsidP="00C64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altName w:val="Calibri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156" w:rsidRDefault="00D95156" w:rsidP="00C64606">
      <w:pPr>
        <w:spacing w:after="0" w:line="240" w:lineRule="auto"/>
      </w:pPr>
      <w:r>
        <w:separator/>
      </w:r>
    </w:p>
  </w:footnote>
  <w:footnote w:type="continuationSeparator" w:id="0">
    <w:p w:rsidR="00D95156" w:rsidRDefault="00D95156" w:rsidP="00C646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B2091"/>
    <w:multiLevelType w:val="hybridMultilevel"/>
    <w:tmpl w:val="2D84A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C77E9"/>
    <w:multiLevelType w:val="hybridMultilevel"/>
    <w:tmpl w:val="035AF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32E"/>
    <w:rsid w:val="0001132E"/>
    <w:rsid w:val="002171D0"/>
    <w:rsid w:val="00275697"/>
    <w:rsid w:val="0056490E"/>
    <w:rsid w:val="008C6D5E"/>
    <w:rsid w:val="00A40C35"/>
    <w:rsid w:val="00BC2291"/>
    <w:rsid w:val="00C065D5"/>
    <w:rsid w:val="00C64606"/>
    <w:rsid w:val="00D95156"/>
    <w:rsid w:val="00EF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4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64606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6460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6460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6460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4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64606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6460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6460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646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9F964-4B82-46DD-8488-A99CB052C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Welsh-Loveman, Jeremy</dc:creator>
  <cp:lastModifiedBy>Welsh-Loveman, Jeremy</cp:lastModifiedBy>
  <cp:revision>7</cp:revision>
  <dcterms:created xsi:type="dcterms:W3CDTF">2016-09-07T20:46:00Z</dcterms:created>
  <dcterms:modified xsi:type="dcterms:W3CDTF">2016-09-08T18:17:00Z</dcterms:modified>
</cp:coreProperties>
</file>