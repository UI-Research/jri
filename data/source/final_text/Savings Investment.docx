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43F63" w14:textId="77777777" w:rsidR="00CA19DC" w:rsidRPr="00CA19DC" w:rsidRDefault="00CA19DC" w:rsidP="00CA19DC">
      <w:pPr>
        <w:rPr>
          <w:b/>
        </w:rPr>
      </w:pPr>
      <w:bookmarkStart w:id="0" w:name="_GoBack"/>
      <w:bookmarkEnd w:id="0"/>
      <w:r w:rsidRPr="00CA19DC">
        <w:rPr>
          <w:b/>
        </w:rPr>
        <w:t>Mississippi</w:t>
      </w:r>
    </w:p>
    <w:p w14:paraId="4080A0E4" w14:textId="77777777" w:rsidR="00CA19DC" w:rsidRDefault="001B66B5" w:rsidP="00CA19DC">
      <w:r w:rsidRPr="001B66B5">
        <w:t>Mississippi has not yet calculated savings or averted costs result</w:t>
      </w:r>
      <w:r w:rsidR="002C6C32">
        <w:t>ing</w:t>
      </w:r>
      <w:r w:rsidRPr="001B66B5">
        <w:t xml:space="preserve"> from reform. However, through</w:t>
      </w:r>
      <w:r w:rsidR="00CA19DC">
        <w:t xml:space="preserve"> budget legislation that accompanied HB 585, the state reinvested $10.85 million in accountability courts for youth and adults convicted of drug offenses.</w:t>
      </w:r>
    </w:p>
    <w:p w14:paraId="21A92232" w14:textId="77777777" w:rsidR="00CA19DC" w:rsidRDefault="00CA19DC" w:rsidP="00CA19DC"/>
    <w:p w14:paraId="7091AA0F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Oklahoma</w:t>
      </w:r>
    </w:p>
    <w:p w14:paraId="1F35EFBF" w14:textId="77777777" w:rsidR="00CA19DC" w:rsidRDefault="00CA19DC" w:rsidP="00CA19DC">
      <w:r>
        <w:t xml:space="preserve">Oklahoma has not documented </w:t>
      </w:r>
      <w:r w:rsidR="00E51B52">
        <w:t xml:space="preserve">any </w:t>
      </w:r>
      <w:r>
        <w:t>averted costs to date</w:t>
      </w:r>
      <w:r w:rsidR="0012277D">
        <w:t>,</w:t>
      </w:r>
      <w:r>
        <w:t xml:space="preserve"> but the state has invested nearly $7 million in a law enforcement grant program, a felony jail screen</w:t>
      </w:r>
      <w:r w:rsidR="0012277D">
        <w:t>,</w:t>
      </w:r>
      <w:r>
        <w:t xml:space="preserve"> and probation improvements.</w:t>
      </w:r>
    </w:p>
    <w:p w14:paraId="733B343F" w14:textId="77777777" w:rsidR="00CA19DC" w:rsidRDefault="00CA19DC" w:rsidP="00CA19DC"/>
    <w:p w14:paraId="41504820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Delaware</w:t>
      </w:r>
    </w:p>
    <w:p w14:paraId="3FEBDB8D" w14:textId="77777777" w:rsidR="00CA19DC" w:rsidRDefault="00CA19DC" w:rsidP="00CA19DC">
      <w:r>
        <w:t>Delaware has not documented any averted costs or reinvestment to date.</w:t>
      </w:r>
    </w:p>
    <w:p w14:paraId="56528797" w14:textId="77777777" w:rsidR="00CA19DC" w:rsidRDefault="00CA19DC" w:rsidP="00CA19DC"/>
    <w:p w14:paraId="37287DC1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Arkansas</w:t>
      </w:r>
    </w:p>
    <w:p w14:paraId="276D1D0C" w14:textId="77777777" w:rsidR="00CA19DC" w:rsidRDefault="00CA19DC" w:rsidP="00CA19DC">
      <w:r>
        <w:t xml:space="preserve">Arkansas made an </w:t>
      </w:r>
      <w:r w:rsidR="00E51B52">
        <w:t>up-front</w:t>
      </w:r>
      <w:r>
        <w:t xml:space="preserve"> investment of $2.4 million to support transitional housing, behavioral health treatment</w:t>
      </w:r>
      <w:r w:rsidR="0012277D">
        <w:t>,</w:t>
      </w:r>
      <w:r>
        <w:t xml:space="preserve"> and electronic monitoring</w:t>
      </w:r>
      <w:r w:rsidR="0012277D">
        <w:t>,</w:t>
      </w:r>
      <w:r>
        <w:t xml:space="preserve"> but has not documented </w:t>
      </w:r>
      <w:r w:rsidR="00E51B52">
        <w:t xml:space="preserve">any </w:t>
      </w:r>
      <w:r>
        <w:t>averted costs or additional investment to date.</w:t>
      </w:r>
    </w:p>
    <w:p w14:paraId="20001739" w14:textId="77777777" w:rsidR="00CA19DC" w:rsidRDefault="00CA19DC" w:rsidP="00CA19DC"/>
    <w:p w14:paraId="3E87B295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New Hampshire</w:t>
      </w:r>
    </w:p>
    <w:p w14:paraId="76DAE5E7" w14:textId="77777777" w:rsidR="00CA19DC" w:rsidRDefault="00CA19DC" w:rsidP="00CA19DC">
      <w:r>
        <w:t>New Hampshire has not documented any averted costs</w:t>
      </w:r>
      <w:r w:rsidR="001B66B5">
        <w:t xml:space="preserve"> or</w:t>
      </w:r>
      <w:r>
        <w:t xml:space="preserve"> reinvestment</w:t>
      </w:r>
      <w:r w:rsidR="001B66B5">
        <w:t xml:space="preserve"> to date</w:t>
      </w:r>
      <w:r>
        <w:t>.</w:t>
      </w:r>
    </w:p>
    <w:p w14:paraId="46B2BEB6" w14:textId="77777777" w:rsidR="00CA19DC" w:rsidRDefault="00CA19DC" w:rsidP="00CA19DC"/>
    <w:p w14:paraId="524B2641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Idaho</w:t>
      </w:r>
    </w:p>
    <w:p w14:paraId="28077929" w14:textId="77777777" w:rsidR="00CA19DC" w:rsidRDefault="00CA19DC" w:rsidP="00CA19DC">
      <w:r>
        <w:t>Idaho invested nearly $6 million up</w:t>
      </w:r>
      <w:r w:rsidR="00E51B52">
        <w:t xml:space="preserve"> </w:t>
      </w:r>
      <w:r>
        <w:t>front to strengthen community supervision, expand community based treatment, and support ongoing performance measurement, and has documented averted costs of more than $17 million.</w:t>
      </w:r>
    </w:p>
    <w:p w14:paraId="41BFE2CD" w14:textId="77777777" w:rsidR="00CA19DC" w:rsidRDefault="00CA19DC" w:rsidP="00CA19DC"/>
    <w:p w14:paraId="796CA231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Kansas</w:t>
      </w:r>
    </w:p>
    <w:p w14:paraId="57973C31" w14:textId="77777777" w:rsidR="00CA19DC" w:rsidRDefault="00CA19DC" w:rsidP="00CA19DC">
      <w:r>
        <w:t xml:space="preserve">Kansas has documented averted costs of $2.5 million and invested $8 million in behavioral health services and community-based programming for those on </w:t>
      </w:r>
      <w:r w:rsidR="001B66B5">
        <w:t>supervision</w:t>
      </w:r>
      <w:r>
        <w:t>.</w:t>
      </w:r>
    </w:p>
    <w:p w14:paraId="5FED1085" w14:textId="77777777" w:rsidR="00CA19DC" w:rsidRDefault="00CA19DC" w:rsidP="00CA19DC"/>
    <w:p w14:paraId="249FADA9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Oregon</w:t>
      </w:r>
    </w:p>
    <w:p w14:paraId="1CD60317" w14:textId="77777777" w:rsidR="00CA19DC" w:rsidRDefault="00CA19DC" w:rsidP="00CA19DC">
      <w:r>
        <w:t xml:space="preserve">Oregon has </w:t>
      </w:r>
      <w:r w:rsidR="00C12086">
        <w:t xml:space="preserve">documented </w:t>
      </w:r>
      <w:r>
        <w:t>averted</w:t>
      </w:r>
      <w:r w:rsidR="00C12086">
        <w:t xml:space="preserve"> costs of</w:t>
      </w:r>
      <w:r>
        <w:t xml:space="preserve"> more than $18 million and invested $</w:t>
      </w:r>
      <w:r w:rsidR="00713DD8">
        <w:t>9</w:t>
      </w:r>
      <w:r>
        <w:t>8 million in public safety programs to support community corrections, county jails, victim services, drug courts, and state police.</w:t>
      </w:r>
    </w:p>
    <w:p w14:paraId="594142E6" w14:textId="77777777" w:rsidR="00CA19DC" w:rsidRDefault="00CA19DC" w:rsidP="00CA19DC"/>
    <w:p w14:paraId="37B05E94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South Dakota</w:t>
      </w:r>
    </w:p>
    <w:p w14:paraId="04291243" w14:textId="77777777" w:rsidR="00CA19DC" w:rsidRDefault="00CA19DC" w:rsidP="00CA19DC">
      <w:r>
        <w:t xml:space="preserve">South Dakota has </w:t>
      </w:r>
      <w:r w:rsidR="00C12086">
        <w:t xml:space="preserve">documented </w:t>
      </w:r>
      <w:r>
        <w:t>averted</w:t>
      </w:r>
      <w:r w:rsidR="00C12086">
        <w:t xml:space="preserve"> costs of</w:t>
      </w:r>
      <w:r>
        <w:t xml:space="preserve"> more than $41 million</w:t>
      </w:r>
      <w:r w:rsidR="009F5A13">
        <w:t>, including $36 million in costs averted by not building a new prison,</w:t>
      </w:r>
      <w:r>
        <w:t xml:space="preserve"> and allocated more than $9 million to fund training, pilot supervision programs, and expand problem</w:t>
      </w:r>
      <w:r w:rsidR="00C12086">
        <w:t>-</w:t>
      </w:r>
      <w:r>
        <w:t>solving courts and treatment programming</w:t>
      </w:r>
      <w:r w:rsidR="00FE497A">
        <w:t>.</w:t>
      </w:r>
      <w:r>
        <w:t xml:space="preserve"> </w:t>
      </w:r>
      <w:r w:rsidR="00FE497A">
        <w:t>The state has also committed</w:t>
      </w:r>
      <w:r>
        <w:t xml:space="preserve"> nearly $850,000 to local counties to offset </w:t>
      </w:r>
      <w:r w:rsidR="009075A5">
        <w:t xml:space="preserve">the </w:t>
      </w:r>
      <w:r>
        <w:t xml:space="preserve">costs </w:t>
      </w:r>
      <w:r w:rsidR="009075A5">
        <w:t>of</w:t>
      </w:r>
      <w:r>
        <w:t xml:space="preserve"> hous</w:t>
      </w:r>
      <w:r w:rsidR="009075A5">
        <w:t>ing</w:t>
      </w:r>
      <w:r>
        <w:t xml:space="preserve"> </w:t>
      </w:r>
      <w:r w:rsidR="00B704B6">
        <w:t xml:space="preserve">people </w:t>
      </w:r>
      <w:r>
        <w:t>who violate the terms of their probation supervision.</w:t>
      </w:r>
    </w:p>
    <w:p w14:paraId="36AE342F" w14:textId="77777777" w:rsidR="00CA19DC" w:rsidRDefault="00CA19DC" w:rsidP="00CA19DC"/>
    <w:p w14:paraId="5414D07B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Georgia</w:t>
      </w:r>
    </w:p>
    <w:p w14:paraId="3D8EDD9E" w14:textId="77777777" w:rsidR="00CA19DC" w:rsidRDefault="00CA19DC" w:rsidP="00CA19DC">
      <w:r>
        <w:lastRenderedPageBreak/>
        <w:t xml:space="preserve">Georgia has </w:t>
      </w:r>
      <w:r w:rsidR="00B704B6">
        <w:t>reported</w:t>
      </w:r>
      <w:r w:rsidR="009075A5">
        <w:t xml:space="preserve"> </w:t>
      </w:r>
      <w:r>
        <w:t>averted costs of $264 million and invested more than $56 million in accountability courts, educational and vocational programs, the Prisoner Reentry Initiative, and risk assessment tool development.</w:t>
      </w:r>
    </w:p>
    <w:p w14:paraId="2CD8D58F" w14:textId="77777777" w:rsidR="00CA19DC" w:rsidRDefault="00CA19DC" w:rsidP="00CA19DC"/>
    <w:p w14:paraId="15859CA7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Hawaii</w:t>
      </w:r>
    </w:p>
    <w:p w14:paraId="41D77401" w14:textId="77777777" w:rsidR="00CA19DC" w:rsidRDefault="00CA19DC" w:rsidP="00CA19DC">
      <w:r>
        <w:t>Between fiscal years 2013 and 2015, Hawaii reinvested $10.6 million to expand treatment programming, hire additional staff and parole officers</w:t>
      </w:r>
      <w:r w:rsidR="009075A5">
        <w:t>,</w:t>
      </w:r>
      <w:r>
        <w:t xml:space="preserve"> and support reentry efforts.</w:t>
      </w:r>
    </w:p>
    <w:p w14:paraId="018A3331" w14:textId="77777777" w:rsidR="00CA19DC" w:rsidRDefault="00CA19DC" w:rsidP="00CA19DC"/>
    <w:p w14:paraId="2DDA96B3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Missouri</w:t>
      </w:r>
    </w:p>
    <w:p w14:paraId="35D417D6" w14:textId="77777777" w:rsidR="00CA19DC" w:rsidRDefault="00CA19DC" w:rsidP="00CA19DC">
      <w:r>
        <w:t>Missouri has</w:t>
      </w:r>
      <w:r w:rsidR="00811AE1">
        <w:t xml:space="preserve"> not</w:t>
      </w:r>
      <w:r>
        <w:t xml:space="preserve"> documented </w:t>
      </w:r>
      <w:r w:rsidR="00811AE1">
        <w:t>any</w:t>
      </w:r>
      <w:r>
        <w:t xml:space="preserve"> averted costs </w:t>
      </w:r>
      <w:r w:rsidR="00811AE1">
        <w:t>or reinvestment to date</w:t>
      </w:r>
      <w:r>
        <w:t>.</w:t>
      </w:r>
    </w:p>
    <w:p w14:paraId="24A344AC" w14:textId="77777777" w:rsidR="00CA19DC" w:rsidRDefault="00CA19DC" w:rsidP="00CA19DC"/>
    <w:p w14:paraId="268E4710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Ohio</w:t>
      </w:r>
    </w:p>
    <w:p w14:paraId="3B48FCB7" w14:textId="77777777" w:rsidR="00CA19DC" w:rsidRDefault="00CA19DC" w:rsidP="00CA19DC">
      <w:r>
        <w:t xml:space="preserve">Ohio has </w:t>
      </w:r>
      <w:r w:rsidR="00811AE1">
        <w:t>not</w:t>
      </w:r>
      <w:r>
        <w:t xml:space="preserve"> document</w:t>
      </w:r>
      <w:r w:rsidR="00811AE1">
        <w:t>ed</w:t>
      </w:r>
      <w:r>
        <w:t xml:space="preserve"> any averted costs</w:t>
      </w:r>
      <w:r w:rsidR="00811AE1">
        <w:t>.</w:t>
      </w:r>
      <w:r>
        <w:t xml:space="preserve"> </w:t>
      </w:r>
      <w:r w:rsidR="00811AE1">
        <w:t>Between 2012 and 2015, the state</w:t>
      </w:r>
      <w:r>
        <w:t xml:space="preserve"> invested more than $22 million in grants to support programs that reduce probation violations.</w:t>
      </w:r>
    </w:p>
    <w:p w14:paraId="7A13D264" w14:textId="77777777" w:rsidR="00CA19DC" w:rsidRDefault="00CA19DC" w:rsidP="00CA19DC"/>
    <w:p w14:paraId="657B4554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West Virginia</w:t>
      </w:r>
    </w:p>
    <w:p w14:paraId="451FA339" w14:textId="77777777" w:rsidR="00CA19DC" w:rsidRDefault="00CA19DC" w:rsidP="00CA19DC">
      <w:r>
        <w:t xml:space="preserve">West Virginia has </w:t>
      </w:r>
      <w:r w:rsidR="00B704B6">
        <w:t xml:space="preserve">estimated </w:t>
      </w:r>
      <w:r>
        <w:t xml:space="preserve">averted </w:t>
      </w:r>
      <w:r w:rsidR="00811AE1">
        <w:t xml:space="preserve">costs of </w:t>
      </w:r>
      <w:r>
        <w:t xml:space="preserve">$24.9 million and appropriated $11.6 million between fiscal years 2014 and 2017, </w:t>
      </w:r>
      <w:r w:rsidR="00811AE1">
        <w:t xml:space="preserve">most </w:t>
      </w:r>
      <w:r>
        <w:t>of which</w:t>
      </w:r>
      <w:r w:rsidR="00811AE1">
        <w:t xml:space="preserve"> is used to</w:t>
      </w:r>
      <w:r>
        <w:t xml:space="preserve"> support expanded substance abuse treatment services.</w:t>
      </w:r>
    </w:p>
    <w:p w14:paraId="69C59746" w14:textId="77777777" w:rsidR="00CA19DC" w:rsidRDefault="00CA19DC" w:rsidP="00CA19DC"/>
    <w:p w14:paraId="5C4942E7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South Carolina</w:t>
      </w:r>
    </w:p>
    <w:p w14:paraId="01987608" w14:textId="77777777" w:rsidR="00CA19DC" w:rsidRDefault="00CA19DC" w:rsidP="00CA19DC">
      <w:r>
        <w:t xml:space="preserve">South Carolina has </w:t>
      </w:r>
      <w:r w:rsidR="00C824ED">
        <w:t>reported</w:t>
      </w:r>
      <w:r w:rsidR="00811AE1">
        <w:t xml:space="preserve"> </w:t>
      </w:r>
      <w:r>
        <w:t>averted</w:t>
      </w:r>
      <w:r w:rsidR="00811AE1">
        <w:t xml:space="preserve"> costs of</w:t>
      </w:r>
      <w:r>
        <w:t xml:space="preserve"> nearly $</w:t>
      </w:r>
      <w:r w:rsidR="00C824ED">
        <w:t>342</w:t>
      </w:r>
      <w:r>
        <w:t xml:space="preserve"> million between fiscal years 2010 and 2015, including $6</w:t>
      </w:r>
      <w:r w:rsidR="00B21C1F">
        <w:t xml:space="preserve">.2 million </w:t>
      </w:r>
      <w:r>
        <w:t>in 2015 alone.</w:t>
      </w:r>
    </w:p>
    <w:p w14:paraId="50F4C9C7" w14:textId="77777777" w:rsidR="00CA19DC" w:rsidRDefault="00CA19DC" w:rsidP="00CA19DC"/>
    <w:p w14:paraId="59EDABF6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North Carolina</w:t>
      </w:r>
    </w:p>
    <w:p w14:paraId="0DEAEB6A" w14:textId="77777777" w:rsidR="00CA19DC" w:rsidRDefault="00CA19DC" w:rsidP="00CA19DC">
      <w:r>
        <w:t>North Carolina has</w:t>
      </w:r>
      <w:r w:rsidR="00811AE1">
        <w:t xml:space="preserve"> documented</w:t>
      </w:r>
      <w:r>
        <w:t xml:space="preserve"> averted</w:t>
      </w:r>
      <w:r w:rsidR="00811AE1">
        <w:t xml:space="preserve"> costs of</w:t>
      </w:r>
      <w:r>
        <w:t xml:space="preserve"> nearly $165 million and invested more than $46 million in efforts to strengthen community supervision.</w:t>
      </w:r>
    </w:p>
    <w:p w14:paraId="0855FC55" w14:textId="77777777" w:rsidR="00CA19DC" w:rsidRDefault="00CA19DC" w:rsidP="00CA19DC"/>
    <w:p w14:paraId="65BDEC8B" w14:textId="77777777" w:rsidR="00CA19DC" w:rsidRPr="00CA19DC" w:rsidRDefault="00CA19DC" w:rsidP="00CA19DC">
      <w:pPr>
        <w:rPr>
          <w:b/>
        </w:rPr>
      </w:pPr>
      <w:r w:rsidRPr="00CA19DC">
        <w:rPr>
          <w:b/>
        </w:rPr>
        <w:t>Pennsylvania</w:t>
      </w:r>
    </w:p>
    <w:p w14:paraId="42287C05" w14:textId="77777777" w:rsidR="00CA19DC" w:rsidRDefault="00CA19DC" w:rsidP="00CA19DC">
      <w:r>
        <w:t xml:space="preserve">Pennsylvania has </w:t>
      </w:r>
      <w:r w:rsidR="00811AE1">
        <w:t xml:space="preserve">documented </w:t>
      </w:r>
      <w:r>
        <w:t>averted</w:t>
      </w:r>
      <w:r w:rsidR="00811AE1">
        <w:t xml:space="preserve"> costs of</w:t>
      </w:r>
      <w:r>
        <w:t xml:space="preserve"> $12.9 million and invested nearly $4 million in county diversion programs, victims’ services, the development of risk assessment tools, and probation services.</w:t>
      </w:r>
    </w:p>
    <w:p w14:paraId="262A9865" w14:textId="77777777" w:rsidR="00A119B5" w:rsidRDefault="00A119B5" w:rsidP="00CA19DC"/>
    <w:p w14:paraId="4B252698" w14:textId="77777777" w:rsidR="00A119B5" w:rsidRPr="003150F0" w:rsidRDefault="00A119B5" w:rsidP="00A119B5">
      <w:pPr>
        <w:rPr>
          <w:b/>
        </w:rPr>
      </w:pPr>
      <w:r w:rsidRPr="003150F0">
        <w:rPr>
          <w:b/>
        </w:rPr>
        <w:t>Kentucky</w:t>
      </w:r>
    </w:p>
    <w:p w14:paraId="6B466F21" w14:textId="77777777" w:rsidR="00A119B5" w:rsidRDefault="00A119B5" w:rsidP="00A119B5"/>
    <w:p w14:paraId="082243FF" w14:textId="77777777" w:rsidR="00A119B5" w:rsidRDefault="009A769D" w:rsidP="00A119B5">
      <w:r w:rsidRPr="009A769D">
        <w:t xml:space="preserve">Kentucky has </w:t>
      </w:r>
      <w:r w:rsidR="0058295B">
        <w:t>realized</w:t>
      </w:r>
      <w:r w:rsidRPr="009A769D">
        <w:t xml:space="preserve"> $55.7 million in savings from their mandatory reentry supervision program. The state made an </w:t>
      </w:r>
      <w:del w:id="1" w:author="Matos, Daniel" w:date="2016-11-11T10:39:00Z">
        <w:r w:rsidRPr="009A769D" w:rsidDel="003150F0">
          <w:delText>upfront</w:delText>
        </w:r>
      </w:del>
      <w:ins w:id="2" w:author="Matos, Daniel" w:date="2016-11-11T10:39:00Z">
        <w:r w:rsidR="003150F0" w:rsidRPr="009A769D">
          <w:t>up</w:t>
        </w:r>
        <w:r w:rsidR="003150F0">
          <w:t>-</w:t>
        </w:r>
        <w:r w:rsidR="003150F0" w:rsidRPr="009A769D">
          <w:t>front</w:t>
        </w:r>
      </w:ins>
      <w:r w:rsidRPr="009A769D">
        <w:t xml:space="preserve"> investment of $15.1 million</w:t>
      </w:r>
      <w:del w:id="3" w:author="Matos, Daniel" w:date="2016-11-11T10:40:00Z">
        <w:r w:rsidRPr="009A769D" w:rsidDel="003150F0">
          <w:delText>,</w:delText>
        </w:r>
      </w:del>
      <w:ins w:id="4" w:author="Matos, Daniel" w:date="2016-11-11T10:40:00Z">
        <w:r w:rsidR="003150F0">
          <w:t xml:space="preserve"> and</w:t>
        </w:r>
      </w:ins>
      <w:r w:rsidRPr="009A769D">
        <w:t xml:space="preserve"> </w:t>
      </w:r>
      <w:del w:id="5" w:author="Matos, Daniel" w:date="2016-11-11T10:40:00Z">
        <w:r w:rsidRPr="009A769D" w:rsidDel="003150F0">
          <w:delText xml:space="preserve">subsequently </w:delText>
        </w:r>
      </w:del>
      <w:r w:rsidRPr="009A769D">
        <w:t>inv</w:t>
      </w:r>
      <w:r w:rsidR="00BC7ED9">
        <w:t>ested</w:t>
      </w:r>
      <w:ins w:id="6" w:author="Matos, Daniel" w:date="2016-11-11T10:40:00Z">
        <w:r w:rsidR="003150F0">
          <w:t xml:space="preserve"> an additional</w:t>
        </w:r>
      </w:ins>
      <w:r w:rsidR="00BC7ED9">
        <w:t xml:space="preserve"> $42.6 million in evidence-</w:t>
      </w:r>
      <w:r w:rsidRPr="009A769D">
        <w:t xml:space="preserve">based programming for individuals in prison and </w:t>
      </w:r>
      <w:ins w:id="7" w:author="Matos, Daniel" w:date="2016-11-11T10:40:00Z">
        <w:r w:rsidR="003150F0">
          <w:t xml:space="preserve">in </w:t>
        </w:r>
      </w:ins>
      <w:r w:rsidRPr="009A769D">
        <w:t>the community</w:t>
      </w:r>
      <w:ins w:id="8" w:author="Matos, Daniel" w:date="2016-11-11T10:40:00Z">
        <w:r w:rsidR="003150F0">
          <w:t>.</w:t>
        </w:r>
      </w:ins>
      <w:r w:rsidRPr="009A769D">
        <w:t xml:space="preserve"> </w:t>
      </w:r>
      <w:del w:id="9" w:author="Matos, Daniel" w:date="2016-11-11T10:40:00Z">
        <w:r w:rsidRPr="009A769D" w:rsidDel="003150F0">
          <w:delText xml:space="preserve">and </w:delText>
        </w:r>
      </w:del>
      <w:r w:rsidRPr="009A769D">
        <w:t>$11.9 million has been distributed through the Local Corrections Assistance Fund to local community corrections programs.</w:t>
      </w:r>
    </w:p>
    <w:p w14:paraId="25973C9E" w14:textId="77777777" w:rsidR="009A769D" w:rsidRDefault="009A769D" w:rsidP="00A119B5"/>
    <w:p w14:paraId="35FD4EF8" w14:textId="77777777" w:rsidR="00A119B5" w:rsidRPr="003150F0" w:rsidRDefault="00A119B5" w:rsidP="00A119B5">
      <w:pPr>
        <w:rPr>
          <w:b/>
        </w:rPr>
      </w:pPr>
      <w:r w:rsidRPr="003150F0">
        <w:rPr>
          <w:b/>
        </w:rPr>
        <w:t>Louisiana</w:t>
      </w:r>
    </w:p>
    <w:p w14:paraId="51CB4434" w14:textId="77777777" w:rsidR="00A119B5" w:rsidRDefault="00A119B5" w:rsidP="00A119B5"/>
    <w:p w14:paraId="7E045CFF" w14:textId="77777777" w:rsidR="00A119B5" w:rsidRDefault="00A119B5" w:rsidP="00CA19DC">
      <w:r>
        <w:lastRenderedPageBreak/>
        <w:t>Louisiana has documented</w:t>
      </w:r>
      <w:ins w:id="10" w:author="Matos, Daniel" w:date="2016-11-11T10:44:00Z">
        <w:r w:rsidR="003150F0">
          <w:t xml:space="preserve"> averted costs of</w:t>
        </w:r>
      </w:ins>
      <w:r>
        <w:t xml:space="preserve"> </w:t>
      </w:r>
      <w:r w:rsidR="0069733A">
        <w:t xml:space="preserve">more than </w:t>
      </w:r>
      <w:r>
        <w:t>$17 million</w:t>
      </w:r>
      <w:del w:id="11" w:author="Matos, Daniel" w:date="2016-11-11T10:44:00Z">
        <w:r w:rsidDel="003150F0">
          <w:delText xml:space="preserve"> in averted costs and i</w:delText>
        </w:r>
        <w:r w:rsidRPr="00A119B5" w:rsidDel="003150F0">
          <w:delText>n 2013,</w:delText>
        </w:r>
      </w:del>
      <w:ins w:id="12" w:author="Matos, Daniel" w:date="2016-11-11T10:44:00Z">
        <w:r w:rsidR="003150F0">
          <w:t xml:space="preserve"> and</w:t>
        </w:r>
      </w:ins>
      <w:r w:rsidRPr="00A119B5">
        <w:t xml:space="preserve"> </w:t>
      </w:r>
      <w:del w:id="13" w:author="Matos, Daniel" w:date="2016-11-11T10:44:00Z">
        <w:r w:rsidDel="003150F0">
          <w:delText>re</w:delText>
        </w:r>
      </w:del>
      <w:r>
        <w:t xml:space="preserve">invested </w:t>
      </w:r>
      <w:r w:rsidRPr="00A119B5">
        <w:t>$1.7 million in community-based substance abuse treatment alternatives.</w:t>
      </w:r>
    </w:p>
    <w:p w14:paraId="0870A83D" w14:textId="77777777" w:rsidR="007B099A" w:rsidRDefault="007B099A"/>
    <w:sectPr w:rsidR="007B099A" w:rsidSect="007B0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DC"/>
    <w:rsid w:val="001202F3"/>
    <w:rsid w:val="0012277D"/>
    <w:rsid w:val="001B66B5"/>
    <w:rsid w:val="001C351B"/>
    <w:rsid w:val="001F1077"/>
    <w:rsid w:val="002C6C32"/>
    <w:rsid w:val="003150F0"/>
    <w:rsid w:val="003537BA"/>
    <w:rsid w:val="0039355C"/>
    <w:rsid w:val="003D3D4D"/>
    <w:rsid w:val="00485DE3"/>
    <w:rsid w:val="00574B2E"/>
    <w:rsid w:val="0058295B"/>
    <w:rsid w:val="0069733A"/>
    <w:rsid w:val="00713DD8"/>
    <w:rsid w:val="007151D8"/>
    <w:rsid w:val="007B099A"/>
    <w:rsid w:val="00811AE1"/>
    <w:rsid w:val="0081245F"/>
    <w:rsid w:val="00825668"/>
    <w:rsid w:val="008B7A6C"/>
    <w:rsid w:val="009075A5"/>
    <w:rsid w:val="00912601"/>
    <w:rsid w:val="009A769D"/>
    <w:rsid w:val="009D4A11"/>
    <w:rsid w:val="009F5A13"/>
    <w:rsid w:val="00A119B5"/>
    <w:rsid w:val="00A81479"/>
    <w:rsid w:val="00B21C1F"/>
    <w:rsid w:val="00B704B6"/>
    <w:rsid w:val="00BC7ED9"/>
    <w:rsid w:val="00BE07BC"/>
    <w:rsid w:val="00BE41E7"/>
    <w:rsid w:val="00BE7620"/>
    <w:rsid w:val="00C12086"/>
    <w:rsid w:val="00C824ED"/>
    <w:rsid w:val="00C9222E"/>
    <w:rsid w:val="00CA19DC"/>
    <w:rsid w:val="00D664D2"/>
    <w:rsid w:val="00E51B52"/>
    <w:rsid w:val="00F7422A"/>
    <w:rsid w:val="00FE497A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6CAA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7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7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7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7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CHARTOFF</dc:creator>
  <cp:lastModifiedBy>Ben Chartoff</cp:lastModifiedBy>
  <cp:revision>2</cp:revision>
  <dcterms:created xsi:type="dcterms:W3CDTF">2016-11-16T13:34:00Z</dcterms:created>
  <dcterms:modified xsi:type="dcterms:W3CDTF">2016-11-16T13:34:00Z</dcterms:modified>
</cp:coreProperties>
</file>