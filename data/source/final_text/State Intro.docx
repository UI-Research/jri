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21297B" w14:textId="77777777" w:rsidR="00FE65A9" w:rsidRPr="00FE65A9" w:rsidRDefault="00FE65A9" w:rsidP="00FE65A9">
      <w:pPr>
        <w:rPr>
          <w:b/>
        </w:rPr>
      </w:pPr>
      <w:bookmarkStart w:id="0" w:name="_GoBack"/>
      <w:bookmarkEnd w:id="0"/>
      <w:r w:rsidRPr="00FE65A9">
        <w:rPr>
          <w:b/>
        </w:rPr>
        <w:t>Mississippi</w:t>
      </w:r>
    </w:p>
    <w:p w14:paraId="4E4141AE" w14:textId="77777777" w:rsidR="00FE65A9" w:rsidRDefault="00FE65A9" w:rsidP="00FE65A9">
      <w:r>
        <w:t>In 2014, Mississippi enacted justice reinvestment reform through HB 585</w:t>
      </w:r>
      <w:r w:rsidR="000775AD">
        <w:t>.</w:t>
      </w:r>
      <w:r>
        <w:t xml:space="preserve"> </w:t>
      </w:r>
      <w:r w:rsidR="000775AD">
        <w:t>A</w:t>
      </w:r>
      <w:r>
        <w:t xml:space="preserve">mong other </w:t>
      </w:r>
      <w:r w:rsidR="00350451">
        <w:t>changes</w:t>
      </w:r>
      <w:r>
        <w:t>,</w:t>
      </w:r>
      <w:r w:rsidR="000775AD">
        <w:t xml:space="preserve"> HB 585</w:t>
      </w:r>
      <w:r w:rsidR="00781DC4">
        <w:t xml:space="preserve"> capped revocations for technical violations,</w:t>
      </w:r>
      <w:r>
        <w:t xml:space="preserve"> expanded prison release options, enhanced postrelease supervision practices,</w:t>
      </w:r>
      <w:r w:rsidR="00781DC4">
        <w:t xml:space="preserve"> expanded eligibility for alternatives to prison</w:t>
      </w:r>
      <w:r w:rsidR="00AC3568">
        <w:t>,</w:t>
      </w:r>
      <w:r w:rsidR="00781DC4">
        <w:t xml:space="preserve"> such as probation or</w:t>
      </w:r>
      <w:r>
        <w:t xml:space="preserve"> specialty courts, and revised property and drug statutes to preserve prison space for those convicted of violent crimes.</w:t>
      </w:r>
    </w:p>
    <w:p w14:paraId="38817C90" w14:textId="77777777" w:rsidR="00FE65A9" w:rsidRDefault="00FE65A9" w:rsidP="00FE65A9"/>
    <w:p w14:paraId="5A947DAC" w14:textId="77777777" w:rsidR="00FE65A9" w:rsidRPr="00FE65A9" w:rsidRDefault="00FE65A9" w:rsidP="00FE65A9">
      <w:pPr>
        <w:rPr>
          <w:b/>
        </w:rPr>
      </w:pPr>
      <w:r w:rsidRPr="00FE65A9">
        <w:rPr>
          <w:b/>
        </w:rPr>
        <w:t>Oklahoma</w:t>
      </w:r>
    </w:p>
    <w:p w14:paraId="0DA615C4" w14:textId="77777777" w:rsidR="00FE65A9" w:rsidRDefault="00FE65A9" w:rsidP="00FE65A9">
      <w:r>
        <w:t>In 2012, Oklahoma enacted justice reinvestment reform through HB 3052</w:t>
      </w:r>
      <w:r w:rsidR="000775AD">
        <w:t>.</w:t>
      </w:r>
      <w:r>
        <w:t xml:space="preserve"> </w:t>
      </w:r>
      <w:r w:rsidR="000775AD">
        <w:t>A</w:t>
      </w:r>
      <w:r>
        <w:t xml:space="preserve">mong other </w:t>
      </w:r>
      <w:r w:rsidR="00350451">
        <w:t>changes</w:t>
      </w:r>
      <w:r>
        <w:t>,</w:t>
      </w:r>
      <w:r w:rsidR="000775AD">
        <w:t xml:space="preserve"> HB 3052</w:t>
      </w:r>
      <w:r>
        <w:t xml:space="preserve"> </w:t>
      </w:r>
      <w:r w:rsidR="000775AD">
        <w:t xml:space="preserve">implemented </w:t>
      </w:r>
      <w:r>
        <w:t xml:space="preserve">a presentence risk assessment to inform and expedite sentencing and access to programming, decreased penalties for some </w:t>
      </w:r>
      <w:r w:rsidR="00482CB8">
        <w:t xml:space="preserve">repeat </w:t>
      </w:r>
      <w:r>
        <w:t xml:space="preserve">drug offenses, mandated postrelease supervision for all </w:t>
      </w:r>
      <w:r w:rsidR="005556A8">
        <w:t xml:space="preserve">people </w:t>
      </w:r>
      <w:r>
        <w:t xml:space="preserve">convicted of a felony offense, created alternatives to prison revocation for supervision violations, and established a grant program to support local law enforcement. In 2015, Oklahoma </w:t>
      </w:r>
      <w:r w:rsidR="000775AD">
        <w:t xml:space="preserve">received </w:t>
      </w:r>
      <w:r>
        <w:t>approv</w:t>
      </w:r>
      <w:r w:rsidR="000775AD">
        <w:t>al</w:t>
      </w:r>
      <w:r>
        <w:t xml:space="preserve"> to begin a second engagement with JRI and is working toward policy reform</w:t>
      </w:r>
      <w:r w:rsidR="00AC3568">
        <w:t xml:space="preserve"> to be considered</w:t>
      </w:r>
      <w:r>
        <w:t xml:space="preserve"> in </w:t>
      </w:r>
      <w:r w:rsidR="000775AD">
        <w:t xml:space="preserve">its </w:t>
      </w:r>
      <w:r>
        <w:t>2017 legislation session.</w:t>
      </w:r>
    </w:p>
    <w:p w14:paraId="379DB15B" w14:textId="77777777" w:rsidR="00FE65A9" w:rsidRDefault="00FE65A9" w:rsidP="00FE65A9"/>
    <w:p w14:paraId="37A9CFE5" w14:textId="77777777" w:rsidR="00FE65A9" w:rsidRPr="00FE65A9" w:rsidRDefault="00FE65A9" w:rsidP="00FE65A9">
      <w:pPr>
        <w:rPr>
          <w:b/>
        </w:rPr>
      </w:pPr>
      <w:r w:rsidRPr="00FE65A9">
        <w:rPr>
          <w:b/>
        </w:rPr>
        <w:t>Delaware</w:t>
      </w:r>
    </w:p>
    <w:p w14:paraId="089943E2" w14:textId="77777777" w:rsidR="00FE65A9" w:rsidRDefault="00FE65A9" w:rsidP="00FE65A9">
      <w:r>
        <w:t>In 2012, Delaware enacted justice reinvestment legislation through SB 226</w:t>
      </w:r>
      <w:r w:rsidR="00E02510">
        <w:t>.</w:t>
      </w:r>
      <w:r>
        <w:t xml:space="preserve"> </w:t>
      </w:r>
      <w:r w:rsidR="00E02510">
        <w:t>A</w:t>
      </w:r>
      <w:r>
        <w:t xml:space="preserve">mong other </w:t>
      </w:r>
      <w:r w:rsidR="00350451">
        <w:t>changes</w:t>
      </w:r>
      <w:r>
        <w:t>,</w:t>
      </w:r>
      <w:r w:rsidR="00E02510">
        <w:t xml:space="preserve"> SB 226</w:t>
      </w:r>
      <w:r>
        <w:t xml:space="preserve"> expanded the use of risk and needs assessments </w:t>
      </w:r>
      <w:r w:rsidR="00482CB8">
        <w:t>pre</w:t>
      </w:r>
      <w:r>
        <w:t xml:space="preserve">trial and </w:t>
      </w:r>
      <w:r w:rsidR="00E02510">
        <w:t xml:space="preserve">at </w:t>
      </w:r>
      <w:r>
        <w:t>several other points in the system, increased potential earned time credits, and strengthened community supervision through expanded use of intermediate sanctions for violations.</w:t>
      </w:r>
    </w:p>
    <w:p w14:paraId="7ACDF7B6" w14:textId="77777777" w:rsidR="00FE65A9" w:rsidRDefault="00FE65A9" w:rsidP="00FE65A9"/>
    <w:p w14:paraId="4AA4ED50" w14:textId="77777777" w:rsidR="00FE65A9" w:rsidRPr="00FE65A9" w:rsidRDefault="00FE65A9" w:rsidP="00FE65A9">
      <w:pPr>
        <w:rPr>
          <w:b/>
        </w:rPr>
      </w:pPr>
      <w:r w:rsidRPr="00FE65A9">
        <w:rPr>
          <w:b/>
        </w:rPr>
        <w:t>Arkansas</w:t>
      </w:r>
    </w:p>
    <w:p w14:paraId="3430FAFE" w14:textId="77777777" w:rsidR="00FE65A9" w:rsidRDefault="00FE65A9" w:rsidP="00FE65A9">
      <w:r>
        <w:t>In 2011, Arkansas enacted justice reinvestment reform through Act 570</w:t>
      </w:r>
      <w:r w:rsidR="00E02510">
        <w:t>.</w:t>
      </w:r>
      <w:r>
        <w:t xml:space="preserve"> </w:t>
      </w:r>
      <w:r w:rsidR="00E02510">
        <w:t>A</w:t>
      </w:r>
      <w:r>
        <w:t xml:space="preserve">mong other </w:t>
      </w:r>
      <w:r w:rsidR="00350451">
        <w:t>changes</w:t>
      </w:r>
      <w:r>
        <w:t>,</w:t>
      </w:r>
      <w:r w:rsidR="00E02510">
        <w:t xml:space="preserve"> Act 570</w:t>
      </w:r>
      <w:r>
        <w:t xml:space="preserve"> recalibrated penalties for some drug and property offenses, </w:t>
      </w:r>
      <w:r w:rsidR="009233BC">
        <w:t xml:space="preserve">implemented best practices in </w:t>
      </w:r>
      <w:r>
        <w:t xml:space="preserve">the parole process, </w:t>
      </w:r>
      <w:r w:rsidR="005F5765">
        <w:t xml:space="preserve">established earned discharge from supervision, </w:t>
      </w:r>
      <w:r w:rsidR="006538B2">
        <w:t xml:space="preserve">authorized </w:t>
      </w:r>
      <w:r>
        <w:t xml:space="preserve">electronic monitoring for </w:t>
      </w:r>
      <w:r w:rsidR="006538B2">
        <w:t xml:space="preserve">people convicted of </w:t>
      </w:r>
      <w:r w:rsidR="00423BC6">
        <w:t>low-level</w:t>
      </w:r>
      <w:r w:rsidR="002C19BD">
        <w:t xml:space="preserve"> </w:t>
      </w:r>
      <w:r w:rsidR="006538B2">
        <w:t>nonviolent offenses</w:t>
      </w:r>
      <w:r w:rsidR="009233BC">
        <w:t xml:space="preserve"> and intermediate </w:t>
      </w:r>
      <w:r w:rsidR="00C751EC">
        <w:t xml:space="preserve">jail </w:t>
      </w:r>
      <w:r>
        <w:t xml:space="preserve">sanctions in lieu of revocation for </w:t>
      </w:r>
      <w:r w:rsidR="009233BC">
        <w:t xml:space="preserve">probation </w:t>
      </w:r>
      <w:r>
        <w:t xml:space="preserve">violations. </w:t>
      </w:r>
      <w:r w:rsidR="00E02510">
        <w:t>In 2013, t</w:t>
      </w:r>
      <w:r>
        <w:t>he state tightened policies related to parole revocation in the wake of a high</w:t>
      </w:r>
      <w:r w:rsidR="00E02510">
        <w:t>-</w:t>
      </w:r>
      <w:r>
        <w:t xml:space="preserve">profile murder </w:t>
      </w:r>
      <w:r w:rsidR="00E02510">
        <w:t>committed by</w:t>
      </w:r>
      <w:r w:rsidR="00EB0855">
        <w:t xml:space="preserve"> a</w:t>
      </w:r>
      <w:r w:rsidR="00757074">
        <w:t xml:space="preserve"> person </w:t>
      </w:r>
      <w:r w:rsidR="009233BC">
        <w:t>on</w:t>
      </w:r>
      <w:r w:rsidR="00EB0855">
        <w:t xml:space="preserve"> parol</w:t>
      </w:r>
      <w:r w:rsidR="003B1AD7">
        <w:t>e</w:t>
      </w:r>
      <w:r>
        <w:t xml:space="preserve">. In 2015, Arkansas </w:t>
      </w:r>
      <w:r w:rsidR="00E02510">
        <w:t xml:space="preserve">received </w:t>
      </w:r>
      <w:r>
        <w:t>approv</w:t>
      </w:r>
      <w:r w:rsidR="00E02510">
        <w:t>al</w:t>
      </w:r>
      <w:r>
        <w:t xml:space="preserve"> to begin a second engagement with JRI and is working toward policy reform </w:t>
      </w:r>
      <w:r w:rsidR="00AC3568">
        <w:t xml:space="preserve">to be considered </w:t>
      </w:r>
      <w:r>
        <w:t xml:space="preserve">in </w:t>
      </w:r>
      <w:r w:rsidR="00E02510">
        <w:t xml:space="preserve">its </w:t>
      </w:r>
      <w:r>
        <w:t>2017 legislation session.</w:t>
      </w:r>
    </w:p>
    <w:p w14:paraId="5619AF73" w14:textId="77777777" w:rsidR="00FE65A9" w:rsidRDefault="00FE65A9" w:rsidP="00FE65A9"/>
    <w:p w14:paraId="326CAC10" w14:textId="77777777" w:rsidR="00FE65A9" w:rsidRPr="00FE65A9" w:rsidRDefault="00FE65A9" w:rsidP="00FE65A9">
      <w:pPr>
        <w:rPr>
          <w:b/>
        </w:rPr>
      </w:pPr>
      <w:r w:rsidRPr="00FE65A9">
        <w:rPr>
          <w:b/>
        </w:rPr>
        <w:t>New Hampshire</w:t>
      </w:r>
    </w:p>
    <w:p w14:paraId="0E11C120" w14:textId="77777777" w:rsidR="00FE65A9" w:rsidRDefault="00FE65A9" w:rsidP="00FE65A9">
      <w:r>
        <w:t>In 2010, New Hampshire enacted justice reinvestment reform through SB 500</w:t>
      </w:r>
      <w:r w:rsidR="00E02510">
        <w:t>.</w:t>
      </w:r>
      <w:r>
        <w:t xml:space="preserve"> </w:t>
      </w:r>
      <w:r w:rsidR="00E02510">
        <w:t>A</w:t>
      </w:r>
      <w:r>
        <w:t xml:space="preserve">mong other </w:t>
      </w:r>
      <w:r w:rsidR="00350451">
        <w:t>changes</w:t>
      </w:r>
      <w:r>
        <w:t>,</w:t>
      </w:r>
      <w:r w:rsidR="00E02510">
        <w:t xml:space="preserve"> SB 500</w:t>
      </w:r>
      <w:r>
        <w:t xml:space="preserve"> authorized intermediate sanctions for </w:t>
      </w:r>
      <w:r w:rsidR="008616EB">
        <w:t xml:space="preserve">people </w:t>
      </w:r>
      <w:r>
        <w:t xml:space="preserve">on probation and parole, capped recommitment at 90 days for </w:t>
      </w:r>
      <w:r w:rsidR="008616EB">
        <w:t xml:space="preserve">people </w:t>
      </w:r>
      <w:r>
        <w:t xml:space="preserve">revoked to prison on a technical violation, and mandated presumptive parole for </w:t>
      </w:r>
      <w:r w:rsidR="00BD0B0C">
        <w:t xml:space="preserve">people convicted of nonviolent offenses </w:t>
      </w:r>
      <w:r w:rsidR="00E15D12">
        <w:t>who have served</w:t>
      </w:r>
      <w:r w:rsidR="00BD0B0C">
        <w:t xml:space="preserve"> 120 percent of the minimum sentence</w:t>
      </w:r>
      <w:r>
        <w:t>. In 2011, New Hampshire passed SB 52</w:t>
      </w:r>
      <w:r w:rsidR="000D7DC6">
        <w:t>,</w:t>
      </w:r>
      <w:r>
        <w:t xml:space="preserve"> which modified or repealed </w:t>
      </w:r>
      <w:r w:rsidR="00BD0B0C">
        <w:t xml:space="preserve">some </w:t>
      </w:r>
      <w:r>
        <w:t>policies in SB 500</w:t>
      </w:r>
      <w:r w:rsidR="00E15D12">
        <w:t>,</w:t>
      </w:r>
      <w:r w:rsidR="00BD0B0C">
        <w:t xml:space="preserve"> including the 90</w:t>
      </w:r>
      <w:r w:rsidR="00E15D12">
        <w:t>-</w:t>
      </w:r>
      <w:r w:rsidR="00BD0B0C">
        <w:t>day cap on revocations</w:t>
      </w:r>
      <w:r>
        <w:t>.</w:t>
      </w:r>
    </w:p>
    <w:p w14:paraId="5A2A9DE6" w14:textId="77777777" w:rsidR="00FE65A9" w:rsidRDefault="00FE65A9" w:rsidP="00FE65A9"/>
    <w:p w14:paraId="2FF86004" w14:textId="77777777" w:rsidR="00FE65A9" w:rsidRPr="00FE65A9" w:rsidRDefault="00FE65A9" w:rsidP="00FE65A9">
      <w:pPr>
        <w:rPr>
          <w:b/>
        </w:rPr>
      </w:pPr>
      <w:r w:rsidRPr="00FE65A9">
        <w:rPr>
          <w:b/>
        </w:rPr>
        <w:t>Idaho</w:t>
      </w:r>
    </w:p>
    <w:p w14:paraId="66883CA9" w14:textId="77777777" w:rsidR="00FE65A9" w:rsidRDefault="00FE65A9" w:rsidP="00FE65A9">
      <w:r>
        <w:lastRenderedPageBreak/>
        <w:t>In 2014, Idaho enacted justice reinvestment reform through SB 1357</w:t>
      </w:r>
      <w:r w:rsidR="000D7DC6">
        <w:t>.</w:t>
      </w:r>
      <w:r>
        <w:t xml:space="preserve"> </w:t>
      </w:r>
      <w:r w:rsidR="000D7DC6">
        <w:t>A</w:t>
      </w:r>
      <w:r>
        <w:t xml:space="preserve">mong other </w:t>
      </w:r>
      <w:r w:rsidR="00350451">
        <w:t>changes</w:t>
      </w:r>
      <w:r>
        <w:t xml:space="preserve">, </w:t>
      </w:r>
      <w:r w:rsidR="000D7DC6">
        <w:t xml:space="preserve">SB 1357 </w:t>
      </w:r>
      <w:r>
        <w:t xml:space="preserve">enhanced community-based substance abuse treatment for those under supervision, established swift sanctions for violations </w:t>
      </w:r>
      <w:r w:rsidR="000D7DC6">
        <w:t xml:space="preserve">by </w:t>
      </w:r>
      <w:r>
        <w:t>those on parole and probation, and required the parole board to create guidelines that resulted in less time served for those convicted of property or drug offenses.</w:t>
      </w:r>
    </w:p>
    <w:p w14:paraId="138C1CFA" w14:textId="77777777" w:rsidR="00FE65A9" w:rsidRDefault="00FE65A9" w:rsidP="00FE65A9"/>
    <w:p w14:paraId="014066C9" w14:textId="77777777" w:rsidR="00FE65A9" w:rsidRPr="00FE65A9" w:rsidRDefault="00FE65A9" w:rsidP="00FE65A9">
      <w:pPr>
        <w:rPr>
          <w:b/>
        </w:rPr>
      </w:pPr>
      <w:r w:rsidRPr="00FE65A9">
        <w:rPr>
          <w:b/>
        </w:rPr>
        <w:t>Kansas</w:t>
      </w:r>
    </w:p>
    <w:p w14:paraId="1EB3D6D5" w14:textId="77777777" w:rsidR="00FE65A9" w:rsidRDefault="00FE65A9" w:rsidP="00FE65A9">
      <w:r>
        <w:t>In 2013, Kansas enacted justice reinvestment reform through HB 2170</w:t>
      </w:r>
      <w:r w:rsidR="000D7DC6">
        <w:t>.</w:t>
      </w:r>
      <w:r>
        <w:t xml:space="preserve"> </w:t>
      </w:r>
      <w:r w:rsidR="000D7DC6">
        <w:t>A</w:t>
      </w:r>
      <w:r>
        <w:t xml:space="preserve">mong other </w:t>
      </w:r>
      <w:r w:rsidR="00350451">
        <w:t>changes</w:t>
      </w:r>
      <w:r>
        <w:t>,</w:t>
      </w:r>
      <w:r w:rsidR="000D7DC6">
        <w:t xml:space="preserve"> HB 2170</w:t>
      </w:r>
      <w:r>
        <w:t xml:space="preserve"> authorized intermediate sanctions for violations of </w:t>
      </w:r>
      <w:r w:rsidR="0069731A">
        <w:t xml:space="preserve">community </w:t>
      </w:r>
      <w:r w:rsidR="00BD0B0C">
        <w:t>supervision</w:t>
      </w:r>
      <w:r w:rsidR="0069731A">
        <w:t xml:space="preserve"> </w:t>
      </w:r>
      <w:r w:rsidR="000D7DC6">
        <w:t xml:space="preserve">(e.g., </w:t>
      </w:r>
      <w:r>
        <w:t>short jail stays in lieu of revocation</w:t>
      </w:r>
      <w:r w:rsidR="000D7DC6">
        <w:t>)</w:t>
      </w:r>
      <w:r>
        <w:t>, shortened supervision time for</w:t>
      </w:r>
      <w:r w:rsidR="00423BC6">
        <w:t xml:space="preserve"> people who complete their requirements</w:t>
      </w:r>
      <w:r>
        <w:t>, and improved access to community-based programming for those under supervision.</w:t>
      </w:r>
    </w:p>
    <w:p w14:paraId="74456A7D" w14:textId="77777777" w:rsidR="00FE65A9" w:rsidRDefault="00FE65A9" w:rsidP="00FE65A9"/>
    <w:p w14:paraId="26134332" w14:textId="77777777" w:rsidR="00FE65A9" w:rsidRPr="00FE65A9" w:rsidRDefault="00FE65A9" w:rsidP="00FE65A9">
      <w:pPr>
        <w:rPr>
          <w:b/>
        </w:rPr>
      </w:pPr>
      <w:r w:rsidRPr="00FE65A9">
        <w:rPr>
          <w:b/>
        </w:rPr>
        <w:t>Oregon</w:t>
      </w:r>
    </w:p>
    <w:p w14:paraId="4C05A81C" w14:textId="77777777" w:rsidR="00FE65A9" w:rsidRDefault="00FE65A9" w:rsidP="00FE65A9">
      <w:r>
        <w:t>In 2013, Oregon enacted justice reinvestment reform through HB 3194</w:t>
      </w:r>
      <w:r w:rsidR="0017334E">
        <w:t>.</w:t>
      </w:r>
      <w:r>
        <w:t xml:space="preserve"> </w:t>
      </w:r>
      <w:r w:rsidR="0017334E">
        <w:t>A</w:t>
      </w:r>
      <w:r>
        <w:t xml:space="preserve">mong other </w:t>
      </w:r>
      <w:r w:rsidR="00350451">
        <w:t>changes</w:t>
      </w:r>
      <w:r>
        <w:t xml:space="preserve">, </w:t>
      </w:r>
      <w:r w:rsidR="0017334E">
        <w:t xml:space="preserve">HB 3194 </w:t>
      </w:r>
      <w:r w:rsidR="00CA64E0">
        <w:t xml:space="preserve">created </w:t>
      </w:r>
      <w:r>
        <w:t xml:space="preserve">presumptive probation and effectively removed mandatory minimum sentences for certain offenses, reduced presumptive prison sentence length for certain </w:t>
      </w:r>
      <w:r w:rsidR="00417632">
        <w:t xml:space="preserve">property </w:t>
      </w:r>
      <w:r>
        <w:t xml:space="preserve">offenses, created an incentive grant program </w:t>
      </w:r>
      <w:r w:rsidR="00350451">
        <w:t xml:space="preserve">for </w:t>
      </w:r>
      <w:r>
        <w:t xml:space="preserve">counties, strengthened community supervision practices, and </w:t>
      </w:r>
      <w:r w:rsidR="00417632">
        <w:t>authorized</w:t>
      </w:r>
      <w:r>
        <w:t xml:space="preserve"> earned discharge from probation supervision.</w:t>
      </w:r>
    </w:p>
    <w:p w14:paraId="100F16F0" w14:textId="77777777" w:rsidR="00FE65A9" w:rsidRDefault="00FE65A9" w:rsidP="00FE65A9"/>
    <w:p w14:paraId="2DEFA3B8" w14:textId="77777777" w:rsidR="00FE65A9" w:rsidRPr="00FE65A9" w:rsidRDefault="00FE65A9" w:rsidP="00FE65A9">
      <w:pPr>
        <w:rPr>
          <w:b/>
        </w:rPr>
      </w:pPr>
      <w:r w:rsidRPr="00FE65A9">
        <w:rPr>
          <w:b/>
        </w:rPr>
        <w:t>South Dakota</w:t>
      </w:r>
    </w:p>
    <w:p w14:paraId="5D689BF7" w14:textId="77777777" w:rsidR="00FE65A9" w:rsidRDefault="00FE65A9" w:rsidP="00FE65A9">
      <w:r>
        <w:t xml:space="preserve">In 2013, South Dakota enacted justice reinvestment </w:t>
      </w:r>
      <w:r w:rsidR="00350451">
        <w:t xml:space="preserve">reform through </w:t>
      </w:r>
      <w:r>
        <w:t>SB 70</w:t>
      </w:r>
      <w:r w:rsidR="00350451">
        <w:t>.</w:t>
      </w:r>
      <w:r>
        <w:t xml:space="preserve"> </w:t>
      </w:r>
      <w:r w:rsidR="00350451">
        <w:t>A</w:t>
      </w:r>
      <w:r>
        <w:t xml:space="preserve">mong other </w:t>
      </w:r>
      <w:r w:rsidR="00350451">
        <w:t>changes</w:t>
      </w:r>
      <w:r>
        <w:t>,</w:t>
      </w:r>
      <w:r w:rsidR="00350451">
        <w:t xml:space="preserve"> SB 70</w:t>
      </w:r>
      <w:r>
        <w:t xml:space="preserve"> shortened prison sentences and </w:t>
      </w:r>
      <w:r w:rsidR="000A03D4">
        <w:t xml:space="preserve">created </w:t>
      </w:r>
      <w:r>
        <w:t xml:space="preserve">presumptive probation for certain nonviolent </w:t>
      </w:r>
      <w:r w:rsidR="00613496">
        <w:t xml:space="preserve">drug and property </w:t>
      </w:r>
      <w:r>
        <w:t>crimes, authorized earned discharge from community supervision, and required the use of evidence</w:t>
      </w:r>
      <w:r w:rsidR="00350451">
        <w:t>-</w:t>
      </w:r>
      <w:r>
        <w:t xml:space="preserve">based practices in </w:t>
      </w:r>
      <w:r w:rsidR="005D664D">
        <w:t>community supervision</w:t>
      </w:r>
      <w:r w:rsidR="00350451">
        <w:t>,</w:t>
      </w:r>
      <w:r>
        <w:t xml:space="preserve"> including the use of graduated responses to violations.</w:t>
      </w:r>
    </w:p>
    <w:p w14:paraId="11342F92" w14:textId="77777777" w:rsidR="00FE65A9" w:rsidRDefault="00FE65A9" w:rsidP="00FE65A9"/>
    <w:p w14:paraId="1A11A98A" w14:textId="77777777" w:rsidR="00FE65A9" w:rsidRPr="00FE65A9" w:rsidRDefault="00FE65A9" w:rsidP="00FE65A9">
      <w:pPr>
        <w:rPr>
          <w:b/>
        </w:rPr>
      </w:pPr>
      <w:r w:rsidRPr="00FE65A9">
        <w:rPr>
          <w:b/>
        </w:rPr>
        <w:t>Georgia</w:t>
      </w:r>
    </w:p>
    <w:p w14:paraId="32A1E122" w14:textId="77777777" w:rsidR="00FE65A9" w:rsidRDefault="00FE65A9" w:rsidP="00FE65A9">
      <w:r>
        <w:t>In 2012, Georgia enacted justice reinvestment reform through HB 1176</w:t>
      </w:r>
      <w:r w:rsidR="00350451">
        <w:t>.</w:t>
      </w:r>
      <w:r>
        <w:t xml:space="preserve"> </w:t>
      </w:r>
      <w:r w:rsidR="00350451">
        <w:t>Among other changes</w:t>
      </w:r>
      <w:r>
        <w:t>,</w:t>
      </w:r>
      <w:r w:rsidR="00350451">
        <w:t xml:space="preserve"> HB 1176</w:t>
      </w:r>
      <w:r>
        <w:t xml:space="preserve"> </w:t>
      </w:r>
      <w:r w:rsidR="00613496">
        <w:t>created degrees within certain drug and property offenses and scale</w:t>
      </w:r>
      <w:r w:rsidR="00D86C49">
        <w:t>d</w:t>
      </w:r>
      <w:r w:rsidR="00613496">
        <w:t xml:space="preserve"> penalties</w:t>
      </w:r>
      <w:r w:rsidR="00D86C49">
        <w:t xml:space="preserve"> accordingly</w:t>
      </w:r>
      <w:r w:rsidR="00613496">
        <w:t xml:space="preserve">, revised existing sentencing enhancements, </w:t>
      </w:r>
      <w:r>
        <w:t>required the use of evidence</w:t>
      </w:r>
      <w:r w:rsidR="00350451">
        <w:t>-</w:t>
      </w:r>
      <w:r>
        <w:t xml:space="preserve">based supervision practices and streamlined the transfer process from jail to prison. In 2016, Georgia </w:t>
      </w:r>
      <w:r w:rsidR="00350451">
        <w:t xml:space="preserve">received </w:t>
      </w:r>
      <w:r>
        <w:t>approv</w:t>
      </w:r>
      <w:r w:rsidR="00350451">
        <w:t>al</w:t>
      </w:r>
      <w:r>
        <w:t xml:space="preserve"> </w:t>
      </w:r>
      <w:r w:rsidR="00613496">
        <w:t>to begin a second engagement with</w:t>
      </w:r>
      <w:r>
        <w:t xml:space="preserve"> JRI and is working toward </w:t>
      </w:r>
      <w:r w:rsidR="00B37AB5">
        <w:t>policy reform to</w:t>
      </w:r>
      <w:r>
        <w:t xml:space="preserve"> be considered in </w:t>
      </w:r>
      <w:r w:rsidR="00B37AB5">
        <w:t xml:space="preserve">its </w:t>
      </w:r>
      <w:r>
        <w:t>2017 legislative session.</w:t>
      </w:r>
    </w:p>
    <w:p w14:paraId="0746B291" w14:textId="77777777" w:rsidR="00FE65A9" w:rsidRDefault="00FE65A9" w:rsidP="00FE65A9"/>
    <w:p w14:paraId="3E3D16A7" w14:textId="77777777" w:rsidR="00FE65A9" w:rsidRPr="00FE65A9" w:rsidRDefault="00FE65A9" w:rsidP="00FE65A9">
      <w:pPr>
        <w:rPr>
          <w:b/>
        </w:rPr>
      </w:pPr>
      <w:r w:rsidRPr="00FE65A9">
        <w:rPr>
          <w:b/>
        </w:rPr>
        <w:t>Hawaii</w:t>
      </w:r>
    </w:p>
    <w:p w14:paraId="489AE46D" w14:textId="77777777" w:rsidR="00FE65A9" w:rsidRDefault="00FE65A9" w:rsidP="00FE65A9">
      <w:r>
        <w:t>In 2012, Hawaii enacted justice reinvestment reform through SB 2776 and HB 2515</w:t>
      </w:r>
      <w:r w:rsidR="00B37AB5">
        <w:t>.</w:t>
      </w:r>
      <w:r>
        <w:t xml:space="preserve"> </w:t>
      </w:r>
      <w:r w:rsidR="00B37AB5">
        <w:t>A</w:t>
      </w:r>
      <w:r>
        <w:t xml:space="preserve">mong other </w:t>
      </w:r>
      <w:r w:rsidR="00B37AB5">
        <w:t>changes</w:t>
      </w:r>
      <w:r>
        <w:t>,</w:t>
      </w:r>
      <w:r w:rsidR="00B37AB5">
        <w:t xml:space="preserve"> the two bills</w:t>
      </w:r>
      <w:r>
        <w:t xml:space="preserve"> required the use of a risk assessment tool to guide pretrial and parole release decisions, focused probation supervision on those most likely to reoffend, capped length of stay in prison for certain parole revocations, and increased victim restitution payments.</w:t>
      </w:r>
    </w:p>
    <w:p w14:paraId="793A08AE" w14:textId="77777777" w:rsidR="00FE65A9" w:rsidRDefault="00FE65A9" w:rsidP="00FE65A9"/>
    <w:p w14:paraId="426BE84F" w14:textId="77777777" w:rsidR="00FE65A9" w:rsidRPr="00FE65A9" w:rsidRDefault="00FE65A9" w:rsidP="00FE65A9">
      <w:pPr>
        <w:rPr>
          <w:b/>
        </w:rPr>
      </w:pPr>
      <w:r w:rsidRPr="00FE65A9">
        <w:rPr>
          <w:b/>
        </w:rPr>
        <w:t>Missouri</w:t>
      </w:r>
    </w:p>
    <w:p w14:paraId="40BBE428" w14:textId="77777777" w:rsidR="00FE65A9" w:rsidRDefault="00FE65A9" w:rsidP="00FE65A9">
      <w:r>
        <w:lastRenderedPageBreak/>
        <w:t>In 2012, Missouri enacted justice reinvestment reform through HB 1525</w:t>
      </w:r>
      <w:r w:rsidR="00B37AB5">
        <w:t>.</w:t>
      </w:r>
      <w:r>
        <w:t xml:space="preserve"> </w:t>
      </w:r>
      <w:r w:rsidR="00B37AB5">
        <w:t xml:space="preserve">Among other changes, HB 1525 </w:t>
      </w:r>
      <w:r>
        <w:t xml:space="preserve">strengthened community supervision by authorizing the use of intermediate sanctions in lieu of revocation and </w:t>
      </w:r>
      <w:r w:rsidR="00B37AB5">
        <w:t xml:space="preserve">issuing </w:t>
      </w:r>
      <w:r>
        <w:t>earned discharge credits for compliant behavior</w:t>
      </w:r>
      <w:r w:rsidR="00B37AB5">
        <w:t>.</w:t>
      </w:r>
      <w:r>
        <w:t xml:space="preserve"> </w:t>
      </w:r>
      <w:r w:rsidR="00B37AB5">
        <w:t xml:space="preserve">In addition, the bill capped prison stays for </w:t>
      </w:r>
      <w:r>
        <w:t xml:space="preserve">certain </w:t>
      </w:r>
      <w:r w:rsidR="00F7098D">
        <w:t xml:space="preserve">people </w:t>
      </w:r>
      <w:r>
        <w:t xml:space="preserve">on probation </w:t>
      </w:r>
      <w:r w:rsidR="00B37AB5">
        <w:t>at</w:t>
      </w:r>
      <w:r>
        <w:t xml:space="preserve"> 120 days</w:t>
      </w:r>
      <w:r w:rsidR="00B37AB5">
        <w:t xml:space="preserve"> (as opposed to full</w:t>
      </w:r>
      <w:r>
        <w:t xml:space="preserve"> revocation</w:t>
      </w:r>
      <w:r w:rsidR="00B37AB5">
        <w:t>)</w:t>
      </w:r>
      <w:r>
        <w:t xml:space="preserve">. The state did not seek federal support </w:t>
      </w:r>
      <w:r w:rsidR="00B37AB5">
        <w:t xml:space="preserve">to </w:t>
      </w:r>
      <w:r>
        <w:t xml:space="preserve">implement </w:t>
      </w:r>
      <w:r w:rsidR="00B37AB5">
        <w:t>these</w:t>
      </w:r>
      <w:r>
        <w:t xml:space="preserve"> policies.</w:t>
      </w:r>
    </w:p>
    <w:p w14:paraId="032CBAFC" w14:textId="77777777" w:rsidR="00FE65A9" w:rsidRDefault="00FE65A9" w:rsidP="00FE65A9"/>
    <w:p w14:paraId="660E10F7" w14:textId="77777777" w:rsidR="00FE65A9" w:rsidRPr="00FE65A9" w:rsidRDefault="00FE65A9" w:rsidP="00FE65A9">
      <w:pPr>
        <w:rPr>
          <w:b/>
        </w:rPr>
      </w:pPr>
      <w:r w:rsidRPr="00FE65A9">
        <w:rPr>
          <w:b/>
        </w:rPr>
        <w:t>Ohio</w:t>
      </w:r>
    </w:p>
    <w:p w14:paraId="44ADAF25" w14:textId="77777777" w:rsidR="00FE65A9" w:rsidRDefault="00FE65A9" w:rsidP="00FE65A9">
      <w:r>
        <w:t>In 2011, Ohio enacted justice reinvestment reform through HB 86</w:t>
      </w:r>
      <w:r w:rsidR="00C33EC9">
        <w:t>.</w:t>
      </w:r>
      <w:r>
        <w:t xml:space="preserve"> </w:t>
      </w:r>
      <w:r w:rsidR="00C33EC9">
        <w:t>A</w:t>
      </w:r>
      <w:r>
        <w:t xml:space="preserve">mong other </w:t>
      </w:r>
      <w:r w:rsidR="00C33EC9">
        <w:t>changes</w:t>
      </w:r>
      <w:r>
        <w:t xml:space="preserve">, </w:t>
      </w:r>
      <w:r w:rsidR="00C33EC9">
        <w:t xml:space="preserve">HB 86 </w:t>
      </w:r>
      <w:r>
        <w:t xml:space="preserve">expanded eligibility for pretrial diversion, implemented a number of sentencing reforms, increased the </w:t>
      </w:r>
      <w:r w:rsidR="00C33EC9">
        <w:t xml:space="preserve">maximum possible </w:t>
      </w:r>
      <w:r>
        <w:t xml:space="preserve">earned time </w:t>
      </w:r>
      <w:r w:rsidR="00C33EC9">
        <w:t>credit</w:t>
      </w:r>
      <w:r>
        <w:t>, and strengthened probation supervision.</w:t>
      </w:r>
    </w:p>
    <w:p w14:paraId="5624FFFF" w14:textId="77777777" w:rsidR="00FE65A9" w:rsidRDefault="00FE65A9" w:rsidP="00FE65A9"/>
    <w:p w14:paraId="647DC681" w14:textId="77777777" w:rsidR="00FE65A9" w:rsidRPr="00FE65A9" w:rsidRDefault="00FE65A9" w:rsidP="00FE65A9">
      <w:pPr>
        <w:rPr>
          <w:b/>
        </w:rPr>
      </w:pPr>
      <w:r w:rsidRPr="00FE65A9">
        <w:rPr>
          <w:b/>
        </w:rPr>
        <w:t>West Virginia</w:t>
      </w:r>
    </w:p>
    <w:p w14:paraId="48354025" w14:textId="77777777" w:rsidR="00FE65A9" w:rsidRDefault="00FE65A9" w:rsidP="00FE65A9">
      <w:r>
        <w:t>In 2013, West Virginia enacted justice reinvestment legislation through SB 371</w:t>
      </w:r>
      <w:r w:rsidR="00C33EC9">
        <w:t>.</w:t>
      </w:r>
      <w:r>
        <w:t xml:space="preserve"> </w:t>
      </w:r>
      <w:r w:rsidR="00C33EC9">
        <w:t>A</w:t>
      </w:r>
      <w:r>
        <w:t xml:space="preserve">mong other </w:t>
      </w:r>
      <w:r w:rsidR="00F101E7">
        <w:t>changes</w:t>
      </w:r>
      <w:r>
        <w:t xml:space="preserve">, </w:t>
      </w:r>
      <w:r w:rsidR="00C33EC9">
        <w:t xml:space="preserve">SB 371 </w:t>
      </w:r>
      <w:r>
        <w:t>required the use of risk assessment</w:t>
      </w:r>
      <w:r w:rsidR="006E1A5C">
        <w:t>s pretrial and by</w:t>
      </w:r>
      <w:r>
        <w:t xml:space="preserve"> supervision agencies</w:t>
      </w:r>
      <w:r w:rsidR="006E1A5C">
        <w:t>,</w:t>
      </w:r>
      <w:r>
        <w:t xml:space="preserve"> authoriz</w:t>
      </w:r>
      <w:r w:rsidR="006E1A5C">
        <w:t>ed</w:t>
      </w:r>
      <w:r>
        <w:t xml:space="preserve"> the use of administrative sanctions for probation and parole violations, and mandat</w:t>
      </w:r>
      <w:r w:rsidR="006E1A5C">
        <w:t>ed</w:t>
      </w:r>
      <w:r>
        <w:t xml:space="preserve"> postrelease supervision for people convicted of violent felony offenses.</w:t>
      </w:r>
    </w:p>
    <w:p w14:paraId="3DEA99E4" w14:textId="77777777" w:rsidR="00FE65A9" w:rsidRDefault="00FE65A9" w:rsidP="00FE65A9"/>
    <w:p w14:paraId="6C1EA07C" w14:textId="77777777" w:rsidR="00FE65A9" w:rsidRPr="00FE65A9" w:rsidRDefault="00FE65A9" w:rsidP="00FE65A9">
      <w:pPr>
        <w:rPr>
          <w:b/>
        </w:rPr>
      </w:pPr>
      <w:r w:rsidRPr="00FE65A9">
        <w:rPr>
          <w:b/>
        </w:rPr>
        <w:t>South Carolina</w:t>
      </w:r>
    </w:p>
    <w:p w14:paraId="6DFF9B06" w14:textId="77777777" w:rsidR="00FE65A9" w:rsidRDefault="00FE65A9" w:rsidP="00FE65A9">
      <w:r>
        <w:t>In 2010, South Carolina enacted justice reinvestment reform through SB 1154</w:t>
      </w:r>
      <w:r w:rsidR="00F101E7">
        <w:t>.</w:t>
      </w:r>
      <w:r>
        <w:t xml:space="preserve"> </w:t>
      </w:r>
      <w:r w:rsidR="00F101E7">
        <w:t>A</w:t>
      </w:r>
      <w:r>
        <w:t xml:space="preserve">mong other </w:t>
      </w:r>
      <w:r w:rsidR="00F101E7">
        <w:t>changes</w:t>
      </w:r>
      <w:r>
        <w:t xml:space="preserve">, </w:t>
      </w:r>
      <w:r w:rsidR="00F101E7">
        <w:t xml:space="preserve">SB 1154 </w:t>
      </w:r>
      <w:r>
        <w:t xml:space="preserve">restructured penalties for certain drug and property offenses, expanded eligibility for probation and parole, increased the amount of </w:t>
      </w:r>
      <w:r w:rsidR="001574D6">
        <w:t xml:space="preserve">earned </w:t>
      </w:r>
      <w:r>
        <w:t>time</w:t>
      </w:r>
      <w:r w:rsidR="001574D6">
        <w:t xml:space="preserve"> available to</w:t>
      </w:r>
      <w:r>
        <w:t xml:space="preserve"> </w:t>
      </w:r>
      <w:r w:rsidR="008616EB">
        <w:t xml:space="preserve">people </w:t>
      </w:r>
      <w:r>
        <w:t>in prison, and strengthened community supervision by mandating postrelease supervision for all individuals, authorizing earned discharge, and enhancing administrative sanctions in response to supervision violations.</w:t>
      </w:r>
    </w:p>
    <w:p w14:paraId="01EB1744" w14:textId="77777777" w:rsidR="00FE65A9" w:rsidRDefault="00FE65A9" w:rsidP="00FE65A9"/>
    <w:p w14:paraId="32E83657" w14:textId="77777777" w:rsidR="00FE65A9" w:rsidRPr="00FE65A9" w:rsidRDefault="00FE65A9" w:rsidP="00FE65A9">
      <w:pPr>
        <w:rPr>
          <w:b/>
        </w:rPr>
      </w:pPr>
      <w:r w:rsidRPr="00FE65A9">
        <w:rPr>
          <w:b/>
        </w:rPr>
        <w:t>North Carolina</w:t>
      </w:r>
    </w:p>
    <w:p w14:paraId="117968A6" w14:textId="77777777" w:rsidR="00FE65A9" w:rsidRDefault="00FE65A9" w:rsidP="00FE65A9">
      <w:r>
        <w:t>In 2011, North Carolina enacted justice reinvestment reform through HB 642</w:t>
      </w:r>
      <w:r w:rsidR="0069731A">
        <w:t>.</w:t>
      </w:r>
      <w:r>
        <w:t xml:space="preserve"> </w:t>
      </w:r>
      <w:r w:rsidR="0069731A">
        <w:t>A</w:t>
      </w:r>
      <w:r>
        <w:t xml:space="preserve">mong other </w:t>
      </w:r>
      <w:r w:rsidR="0069731A">
        <w:t>changes</w:t>
      </w:r>
      <w:r>
        <w:t>,</w:t>
      </w:r>
      <w:r w:rsidR="0069731A">
        <w:t xml:space="preserve"> HB 642</w:t>
      </w:r>
      <w:r>
        <w:t xml:space="preserve"> implemented a new treatment program for </w:t>
      </w:r>
      <w:r w:rsidR="008616EB">
        <w:t xml:space="preserve">people </w:t>
      </w:r>
      <w:r>
        <w:t xml:space="preserve">under supervision, modified sentencing options, and transformed the probation and </w:t>
      </w:r>
      <w:r w:rsidR="0069731A">
        <w:t xml:space="preserve">postrelease supervision </w:t>
      </w:r>
      <w:r>
        <w:t>system.</w:t>
      </w:r>
    </w:p>
    <w:p w14:paraId="79B065E4" w14:textId="77777777" w:rsidR="00FE65A9" w:rsidRDefault="00FE65A9" w:rsidP="00FE65A9"/>
    <w:p w14:paraId="7F41E7DE" w14:textId="77777777" w:rsidR="00FE65A9" w:rsidRPr="00FE65A9" w:rsidRDefault="00FE65A9" w:rsidP="00FE65A9">
      <w:pPr>
        <w:rPr>
          <w:b/>
        </w:rPr>
      </w:pPr>
      <w:r w:rsidRPr="00FE65A9">
        <w:rPr>
          <w:b/>
        </w:rPr>
        <w:t>Pennsylvania</w:t>
      </w:r>
    </w:p>
    <w:p w14:paraId="1E691C39" w14:textId="77777777" w:rsidR="00FE65A9" w:rsidRDefault="00FE65A9" w:rsidP="00FE65A9">
      <w:r>
        <w:t>In 2012, Pennsylvania enacted justice reinvestment reform through HB 135 and SB 100</w:t>
      </w:r>
      <w:r w:rsidR="0069731A">
        <w:t>.</w:t>
      </w:r>
      <w:r>
        <w:t xml:space="preserve"> </w:t>
      </w:r>
      <w:r w:rsidR="0069731A">
        <w:t>A</w:t>
      </w:r>
      <w:r>
        <w:t xml:space="preserve">mong other </w:t>
      </w:r>
      <w:r w:rsidR="0069731A">
        <w:t>changes</w:t>
      </w:r>
      <w:r>
        <w:t>,</w:t>
      </w:r>
      <w:r w:rsidR="0069731A">
        <w:t xml:space="preserve"> the two bills</w:t>
      </w:r>
      <w:r>
        <w:t xml:space="preserve"> improved parole board efficienc</w:t>
      </w:r>
      <w:r w:rsidR="0069731A">
        <w:t>y</w:t>
      </w:r>
      <w:r>
        <w:t xml:space="preserve">, </w:t>
      </w:r>
      <w:r w:rsidR="0069731A">
        <w:t xml:space="preserve">implemented a performance-based funding program for community corrections facilities, and </w:t>
      </w:r>
      <w:r>
        <w:t xml:space="preserve">strengthened community supervision by improving intermediate responses to violations and basing treatment on </w:t>
      </w:r>
      <w:r w:rsidR="008616EB">
        <w:t>a person’s</w:t>
      </w:r>
      <w:r>
        <w:t xml:space="preserve"> needs. In 2015, Pennsylvania </w:t>
      </w:r>
      <w:r w:rsidR="0069731A">
        <w:t xml:space="preserve">received </w:t>
      </w:r>
      <w:r>
        <w:t>approv</w:t>
      </w:r>
      <w:r w:rsidR="0069731A">
        <w:t>al</w:t>
      </w:r>
      <w:r>
        <w:t xml:space="preserve"> for </w:t>
      </w:r>
      <w:r w:rsidR="001574D6">
        <w:t>a second engagement with</w:t>
      </w:r>
      <w:r>
        <w:t xml:space="preserve"> JRI and is working toward </w:t>
      </w:r>
      <w:r w:rsidR="0069731A">
        <w:t>policy reform</w:t>
      </w:r>
      <w:r>
        <w:t xml:space="preserve"> </w:t>
      </w:r>
      <w:r w:rsidR="0069731A">
        <w:t>to</w:t>
      </w:r>
      <w:r>
        <w:t xml:space="preserve"> be considered in </w:t>
      </w:r>
      <w:r w:rsidR="0069731A">
        <w:t xml:space="preserve">its </w:t>
      </w:r>
      <w:r>
        <w:t>2017 legislative session.</w:t>
      </w:r>
    </w:p>
    <w:p w14:paraId="416C71D3" w14:textId="77777777" w:rsidR="00E852BD" w:rsidRDefault="00E852BD" w:rsidP="00FE65A9"/>
    <w:p w14:paraId="7857918D" w14:textId="77777777" w:rsidR="00E852BD" w:rsidRPr="002C7A02" w:rsidRDefault="00E852BD" w:rsidP="00FE65A9">
      <w:pPr>
        <w:rPr>
          <w:b/>
        </w:rPr>
      </w:pPr>
      <w:r w:rsidRPr="002C7A02">
        <w:rPr>
          <w:b/>
        </w:rPr>
        <w:t>Kentucky</w:t>
      </w:r>
    </w:p>
    <w:p w14:paraId="5277CF9F" w14:textId="77777777" w:rsidR="00E852BD" w:rsidRDefault="00E852BD" w:rsidP="00FE65A9"/>
    <w:p w14:paraId="5964FB46" w14:textId="77777777" w:rsidR="00516BD4" w:rsidRDefault="00516BD4" w:rsidP="00FE65A9">
      <w:r w:rsidRPr="00516BD4">
        <w:lastRenderedPageBreak/>
        <w:t>In 2011, Kentucky enacted comprehensive justice reinvestment reform through HB463</w:t>
      </w:r>
      <w:ins w:id="1" w:author="Matos, Daniel" w:date="2016-11-11T10:58:00Z">
        <w:r w:rsidR="002C7A02">
          <w:t>.</w:t>
        </w:r>
      </w:ins>
      <w:ins w:id="2" w:author="Welsh-Loveman, Jeremy" w:date="2016-10-24T15:10:00Z">
        <w:r w:rsidRPr="00516BD4">
          <w:t xml:space="preserve"> </w:t>
        </w:r>
      </w:ins>
      <w:ins w:id="3" w:author="Welsh-Loveman, Jeremy" w:date="2016-10-24T15:26:00Z">
        <w:del w:id="4" w:author="Matos, Daniel" w:date="2016-11-11T10:58:00Z">
          <w:r w:rsidR="008D4C56" w:rsidDel="002C7A02">
            <w:delText>that</w:delText>
          </w:r>
        </w:del>
      </w:ins>
      <w:ins w:id="5" w:author="Welsh-Loveman, Jeremy" w:date="2016-10-24T15:10:00Z">
        <w:del w:id="6" w:author="Matos, Daniel" w:date="2016-11-11T10:58:00Z">
          <w:r w:rsidRPr="00516BD4" w:rsidDel="002C7A02">
            <w:delText>, a</w:delText>
          </w:r>
        </w:del>
      </w:ins>
      <w:ins w:id="7" w:author="Matos, Daniel" w:date="2016-11-11T10:58:00Z">
        <w:r w:rsidR="002C7A02">
          <w:t>A</w:t>
        </w:r>
      </w:ins>
      <w:r w:rsidRPr="00516BD4">
        <w:t xml:space="preserve">mong other </w:t>
      </w:r>
      <w:del w:id="8" w:author="Matos, Daniel" w:date="2016-11-11T10:58:00Z">
        <w:r w:rsidRPr="00516BD4" w:rsidDel="002C7A02">
          <w:delText>things</w:delText>
        </w:r>
      </w:del>
      <w:ins w:id="9" w:author="Matos, Daniel" w:date="2016-11-11T10:58:00Z">
        <w:r w:rsidR="002C7A02">
          <w:t>changes</w:t>
        </w:r>
      </w:ins>
      <w:ins w:id="10" w:author="Welsh-Loveman, Jeremy" w:date="2016-10-24T15:10:00Z">
        <w:r w:rsidRPr="00516BD4">
          <w:t>,</w:t>
        </w:r>
      </w:ins>
      <w:ins w:id="11" w:author="Matos, Daniel" w:date="2016-11-11T10:58:00Z">
        <w:r w:rsidR="002C7A02">
          <w:t xml:space="preserve"> the bill</w:t>
        </w:r>
      </w:ins>
      <w:r w:rsidRPr="00516BD4">
        <w:t xml:space="preserve"> overhauled the state’s pretrial system, </w:t>
      </w:r>
      <w:ins w:id="12" w:author="Matos, Daniel" w:date="2016-11-11T12:25:00Z">
        <w:r w:rsidR="00051F65">
          <w:t xml:space="preserve">made its parole process more efficient, </w:t>
        </w:r>
      </w:ins>
      <w:r w:rsidRPr="00516BD4">
        <w:t xml:space="preserve">created presumptive probation and </w:t>
      </w:r>
      <w:del w:id="13" w:author="Matos, Daniel" w:date="2016-11-11T12:18:00Z">
        <w:r w:rsidRPr="00516BD4" w:rsidDel="00FB20F7">
          <w:delText>decreased</w:delText>
        </w:r>
      </w:del>
      <w:ins w:id="14" w:author="Matos, Daniel" w:date="2016-11-11T12:18:00Z">
        <w:r w:rsidR="00FB20F7">
          <w:t>reduced</w:t>
        </w:r>
      </w:ins>
      <w:r w:rsidRPr="00516BD4">
        <w:t xml:space="preserve"> penalties for certain offenses, </w:t>
      </w:r>
      <w:del w:id="15" w:author="Matos, Daniel" w:date="2016-11-11T12:25:00Z">
        <w:r w:rsidRPr="00516BD4" w:rsidDel="00051F65">
          <w:delText xml:space="preserve">improved efficiencies in parole, </w:delText>
        </w:r>
      </w:del>
      <w:r w:rsidRPr="00516BD4">
        <w:t xml:space="preserve">established mandatory reentry supervision for some </w:t>
      </w:r>
      <w:del w:id="16" w:author="Matos, Daniel" w:date="2016-11-11T12:12:00Z">
        <w:r w:rsidRPr="00516BD4" w:rsidDel="00FB20F7">
          <w:delText>individuals</w:delText>
        </w:r>
      </w:del>
      <w:ins w:id="17" w:author="Matos, Daniel" w:date="2016-11-11T12:12:00Z">
        <w:r w:rsidR="00FB20F7">
          <w:t>people</w:t>
        </w:r>
      </w:ins>
      <w:r w:rsidRPr="00516BD4">
        <w:t>, strengthened community supervision, and established performance</w:t>
      </w:r>
      <w:ins w:id="18" w:author="Matos, Daniel" w:date="2016-11-11T12:21:00Z">
        <w:r w:rsidR="00FB20F7">
          <w:t>-</w:t>
        </w:r>
      </w:ins>
      <w:del w:id="19" w:author="Matos, Daniel" w:date="2016-11-11T12:21:00Z">
        <w:r w:rsidRPr="00516BD4" w:rsidDel="00FB20F7">
          <w:delText xml:space="preserve"> </w:delText>
        </w:r>
      </w:del>
      <w:r w:rsidRPr="00516BD4">
        <w:t xml:space="preserve">incentive pilot grants to reduce the number of </w:t>
      </w:r>
      <w:del w:id="20" w:author="Matos, Daniel" w:date="2016-11-11T12:12:00Z">
        <w:r w:rsidRPr="00516BD4" w:rsidDel="00FB20F7">
          <w:delText>individuals</w:delText>
        </w:r>
      </w:del>
      <w:ins w:id="21" w:author="Matos, Daniel" w:date="2016-11-11T12:12:00Z">
        <w:r w:rsidR="00FB20F7">
          <w:t>people</w:t>
        </w:r>
      </w:ins>
      <w:r w:rsidRPr="00516BD4">
        <w:t xml:space="preserve"> sentenced or revoked to prison.  </w:t>
      </w:r>
    </w:p>
    <w:p w14:paraId="12089795" w14:textId="77777777" w:rsidR="00E852BD" w:rsidRDefault="00E852BD" w:rsidP="00FE65A9"/>
    <w:p w14:paraId="6EABD8DD" w14:textId="77777777" w:rsidR="00E852BD" w:rsidRPr="002C7A02" w:rsidRDefault="00E852BD" w:rsidP="00FE65A9">
      <w:pPr>
        <w:rPr>
          <w:b/>
        </w:rPr>
      </w:pPr>
      <w:r w:rsidRPr="002C7A02">
        <w:rPr>
          <w:b/>
        </w:rPr>
        <w:t>Louisiana</w:t>
      </w:r>
    </w:p>
    <w:p w14:paraId="51AB76CB" w14:textId="77777777" w:rsidR="00E852BD" w:rsidRDefault="00E852BD" w:rsidP="00FE65A9"/>
    <w:p w14:paraId="39F921CA" w14:textId="77777777" w:rsidR="00E852BD" w:rsidRDefault="00626939" w:rsidP="00FE65A9">
      <w:r w:rsidRPr="00626939">
        <w:t xml:space="preserve">In 2011 and 2012, Louisiana enacted </w:t>
      </w:r>
      <w:del w:id="22" w:author="Matos, Daniel" w:date="2016-11-11T12:12:00Z">
        <w:r w:rsidRPr="00626939" w:rsidDel="00FB20F7">
          <w:delText>a number of</w:delText>
        </w:r>
      </w:del>
      <w:ins w:id="23" w:author="Matos, Daniel" w:date="2016-11-11T12:12:00Z">
        <w:r w:rsidR="00FB20F7">
          <w:t>several</w:t>
        </w:r>
      </w:ins>
      <w:r w:rsidRPr="00626939">
        <w:t xml:space="preserve"> justice reinvestment bills that </w:t>
      </w:r>
      <w:del w:id="24" w:author="Matos, Daniel" w:date="2016-11-11T12:13:00Z">
        <w:r w:rsidRPr="00626939" w:rsidDel="00FB20F7">
          <w:delText>created</w:delText>
        </w:r>
      </w:del>
      <w:ins w:id="25" w:author="Matos, Daniel" w:date="2016-11-11T12:13:00Z">
        <w:r w:rsidR="00FB20F7">
          <w:t>granted</w:t>
        </w:r>
      </w:ins>
      <w:r w:rsidRPr="00626939">
        <w:t xml:space="preserve"> discretionary authority to waive some mandatory minimum sentences, expanded earned time credit</w:t>
      </w:r>
      <w:del w:id="26" w:author="Matos, Daniel" w:date="2016-11-11T12:13:00Z">
        <w:r w:rsidRPr="00626939" w:rsidDel="00FB20F7">
          <w:delText xml:space="preserve"> in prison</w:delText>
        </w:r>
      </w:del>
      <w:r w:rsidRPr="00626939">
        <w:t>, revised parole eligibility, and implemented intermediate sanctions to respond to probation and parole violations.</w:t>
      </w:r>
    </w:p>
    <w:p w14:paraId="25920645" w14:textId="77777777" w:rsidR="00E852BD" w:rsidRDefault="00E852BD" w:rsidP="00FE65A9"/>
    <w:p w14:paraId="6E074E45" w14:textId="77777777" w:rsidR="007B099A" w:rsidRDefault="007B099A"/>
    <w:sectPr w:rsidR="007B099A" w:rsidSect="007B099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B323E3" w14:textId="77777777" w:rsidR="00C74718" w:rsidRDefault="00C74718" w:rsidP="00FE65A9">
      <w:r>
        <w:separator/>
      </w:r>
    </w:p>
  </w:endnote>
  <w:endnote w:type="continuationSeparator" w:id="0">
    <w:p w14:paraId="66551F46" w14:textId="77777777" w:rsidR="00C74718" w:rsidRDefault="00C74718" w:rsidP="00FE6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012EF2" w14:textId="77777777" w:rsidR="00C74718" w:rsidRDefault="00C74718" w:rsidP="00FE65A9">
      <w:r>
        <w:separator/>
      </w:r>
    </w:p>
  </w:footnote>
  <w:footnote w:type="continuationSeparator" w:id="0">
    <w:p w14:paraId="0266A4FE" w14:textId="77777777" w:rsidR="00C74718" w:rsidRDefault="00C74718" w:rsidP="00FE65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5A9"/>
    <w:rsid w:val="00033C05"/>
    <w:rsid w:val="00051F65"/>
    <w:rsid w:val="000604C2"/>
    <w:rsid w:val="00073ED2"/>
    <w:rsid w:val="000775AD"/>
    <w:rsid w:val="000A03D4"/>
    <w:rsid w:val="000D7DC6"/>
    <w:rsid w:val="001574D6"/>
    <w:rsid w:val="0017334E"/>
    <w:rsid w:val="001E2FB8"/>
    <w:rsid w:val="00221745"/>
    <w:rsid w:val="00245D6F"/>
    <w:rsid w:val="002C085C"/>
    <w:rsid w:val="002C19BD"/>
    <w:rsid w:val="002C7A02"/>
    <w:rsid w:val="00311600"/>
    <w:rsid w:val="00343F42"/>
    <w:rsid w:val="00350451"/>
    <w:rsid w:val="003B1AD7"/>
    <w:rsid w:val="0040104E"/>
    <w:rsid w:val="00405F0F"/>
    <w:rsid w:val="00417632"/>
    <w:rsid w:val="00423BC6"/>
    <w:rsid w:val="00461B2F"/>
    <w:rsid w:val="0046398F"/>
    <w:rsid w:val="00482CB8"/>
    <w:rsid w:val="004A554A"/>
    <w:rsid w:val="00516BD4"/>
    <w:rsid w:val="005465C1"/>
    <w:rsid w:val="005556A8"/>
    <w:rsid w:val="005B1AC0"/>
    <w:rsid w:val="005D664D"/>
    <w:rsid w:val="005F5765"/>
    <w:rsid w:val="00613496"/>
    <w:rsid w:val="00626939"/>
    <w:rsid w:val="006538B2"/>
    <w:rsid w:val="0069731A"/>
    <w:rsid w:val="006E1A5C"/>
    <w:rsid w:val="00757074"/>
    <w:rsid w:val="00781DC4"/>
    <w:rsid w:val="007B099A"/>
    <w:rsid w:val="00812AA1"/>
    <w:rsid w:val="008178B2"/>
    <w:rsid w:val="008224C3"/>
    <w:rsid w:val="008447D1"/>
    <w:rsid w:val="008616EB"/>
    <w:rsid w:val="008C4BB4"/>
    <w:rsid w:val="008D4C56"/>
    <w:rsid w:val="009233BC"/>
    <w:rsid w:val="00957817"/>
    <w:rsid w:val="009C0F23"/>
    <w:rsid w:val="00AC3568"/>
    <w:rsid w:val="00B37AB5"/>
    <w:rsid w:val="00BD0B0C"/>
    <w:rsid w:val="00BF0AA5"/>
    <w:rsid w:val="00C33EC9"/>
    <w:rsid w:val="00C74718"/>
    <w:rsid w:val="00C751EC"/>
    <w:rsid w:val="00CA64E0"/>
    <w:rsid w:val="00CD12C0"/>
    <w:rsid w:val="00D86C49"/>
    <w:rsid w:val="00DE15D1"/>
    <w:rsid w:val="00E02510"/>
    <w:rsid w:val="00E15D12"/>
    <w:rsid w:val="00E25E79"/>
    <w:rsid w:val="00E811C3"/>
    <w:rsid w:val="00E852BD"/>
    <w:rsid w:val="00EB0855"/>
    <w:rsid w:val="00F101E7"/>
    <w:rsid w:val="00F7098D"/>
    <w:rsid w:val="00FB20F7"/>
    <w:rsid w:val="00FE65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E8FE9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E65A9"/>
  </w:style>
  <w:style w:type="character" w:customStyle="1" w:styleId="FootnoteTextChar">
    <w:name w:val="Footnote Text Char"/>
    <w:basedOn w:val="DefaultParagraphFont"/>
    <w:link w:val="FootnoteText"/>
    <w:uiPriority w:val="99"/>
    <w:rsid w:val="00FE65A9"/>
  </w:style>
  <w:style w:type="character" w:styleId="FootnoteReference">
    <w:name w:val="footnote reference"/>
    <w:basedOn w:val="DefaultParagraphFont"/>
    <w:uiPriority w:val="99"/>
    <w:unhideWhenUsed/>
    <w:rsid w:val="00FE65A9"/>
    <w:rPr>
      <w:vertAlign w:val="superscript"/>
    </w:rPr>
  </w:style>
  <w:style w:type="character" w:styleId="CommentReference">
    <w:name w:val="annotation reference"/>
    <w:basedOn w:val="DefaultParagraphFont"/>
    <w:uiPriority w:val="99"/>
    <w:semiHidden/>
    <w:unhideWhenUsed/>
    <w:rsid w:val="000775AD"/>
    <w:rPr>
      <w:sz w:val="16"/>
      <w:szCs w:val="16"/>
    </w:rPr>
  </w:style>
  <w:style w:type="paragraph" w:styleId="CommentText">
    <w:name w:val="annotation text"/>
    <w:basedOn w:val="Normal"/>
    <w:link w:val="CommentTextChar"/>
    <w:uiPriority w:val="99"/>
    <w:semiHidden/>
    <w:unhideWhenUsed/>
    <w:rsid w:val="000775AD"/>
    <w:rPr>
      <w:sz w:val="20"/>
      <w:szCs w:val="20"/>
    </w:rPr>
  </w:style>
  <w:style w:type="character" w:customStyle="1" w:styleId="CommentTextChar">
    <w:name w:val="Comment Text Char"/>
    <w:basedOn w:val="DefaultParagraphFont"/>
    <w:link w:val="CommentText"/>
    <w:uiPriority w:val="99"/>
    <w:semiHidden/>
    <w:rsid w:val="000775AD"/>
    <w:rPr>
      <w:sz w:val="20"/>
      <w:szCs w:val="20"/>
    </w:rPr>
  </w:style>
  <w:style w:type="paragraph" w:styleId="CommentSubject">
    <w:name w:val="annotation subject"/>
    <w:basedOn w:val="CommentText"/>
    <w:next w:val="CommentText"/>
    <w:link w:val="CommentSubjectChar"/>
    <w:uiPriority w:val="99"/>
    <w:semiHidden/>
    <w:unhideWhenUsed/>
    <w:rsid w:val="000775AD"/>
    <w:rPr>
      <w:b/>
      <w:bCs/>
    </w:rPr>
  </w:style>
  <w:style w:type="character" w:customStyle="1" w:styleId="CommentSubjectChar">
    <w:name w:val="Comment Subject Char"/>
    <w:basedOn w:val="CommentTextChar"/>
    <w:link w:val="CommentSubject"/>
    <w:uiPriority w:val="99"/>
    <w:semiHidden/>
    <w:rsid w:val="000775AD"/>
    <w:rPr>
      <w:b/>
      <w:bCs/>
      <w:sz w:val="20"/>
      <w:szCs w:val="20"/>
    </w:rPr>
  </w:style>
  <w:style w:type="paragraph" w:styleId="BalloonText">
    <w:name w:val="Balloon Text"/>
    <w:basedOn w:val="Normal"/>
    <w:link w:val="BalloonTextChar"/>
    <w:uiPriority w:val="99"/>
    <w:semiHidden/>
    <w:unhideWhenUsed/>
    <w:rsid w:val="000775AD"/>
    <w:rPr>
      <w:rFonts w:ascii="Tahoma" w:hAnsi="Tahoma" w:cs="Tahoma"/>
      <w:sz w:val="16"/>
      <w:szCs w:val="16"/>
    </w:rPr>
  </w:style>
  <w:style w:type="character" w:customStyle="1" w:styleId="BalloonTextChar">
    <w:name w:val="Balloon Text Char"/>
    <w:basedOn w:val="DefaultParagraphFont"/>
    <w:link w:val="BalloonText"/>
    <w:uiPriority w:val="99"/>
    <w:semiHidden/>
    <w:rsid w:val="000775AD"/>
    <w:rPr>
      <w:rFonts w:ascii="Tahoma" w:hAnsi="Tahoma" w:cs="Tahoma"/>
      <w:sz w:val="16"/>
      <w:szCs w:val="16"/>
    </w:rPr>
  </w:style>
  <w:style w:type="paragraph" w:styleId="Revision">
    <w:name w:val="Revision"/>
    <w:hidden/>
    <w:uiPriority w:val="99"/>
    <w:semiHidden/>
    <w:rsid w:val="002C1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1276</Words>
  <Characters>7277</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CHARTOFF</dc:creator>
  <cp:lastModifiedBy>Ben Chartoff</cp:lastModifiedBy>
  <cp:revision>2</cp:revision>
  <dcterms:created xsi:type="dcterms:W3CDTF">2016-11-16T13:35:00Z</dcterms:created>
  <dcterms:modified xsi:type="dcterms:W3CDTF">2016-11-16T13:35:00Z</dcterms:modified>
</cp:coreProperties>
</file>