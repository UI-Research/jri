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BB87D" w14:textId="77777777" w:rsidR="009503C3" w:rsidRPr="009503C3" w:rsidRDefault="009503C3" w:rsidP="009503C3">
      <w:pPr>
        <w:rPr>
          <w:b/>
        </w:rPr>
      </w:pPr>
      <w:bookmarkStart w:id="0" w:name="_GoBack"/>
      <w:bookmarkEnd w:id="0"/>
      <w:r w:rsidRPr="009503C3">
        <w:rPr>
          <w:b/>
        </w:rPr>
        <w:t>Mississippi</w:t>
      </w:r>
    </w:p>
    <w:p w14:paraId="3E71654F" w14:textId="77777777" w:rsidR="008E7F10" w:rsidRPr="008E7F10" w:rsidRDefault="008E7F10" w:rsidP="009503C3">
      <w:r w:rsidRPr="008E7F10">
        <w:t xml:space="preserve">In addition to the reinvestment noted above, the </w:t>
      </w:r>
      <w:r w:rsidR="00A255CD">
        <w:t xml:space="preserve">Mississippi </w:t>
      </w:r>
      <w:r w:rsidRPr="008E7F10">
        <w:t>Department of Corrections has redirected funds to transitional housing</w:t>
      </w:r>
      <w:r w:rsidR="003928A8">
        <w:t>,</w:t>
      </w:r>
      <w:r w:rsidRPr="008E7F10">
        <w:t xml:space="preserve"> hiring </w:t>
      </w:r>
      <w:r w:rsidR="008E7278">
        <w:t xml:space="preserve">of </w:t>
      </w:r>
      <w:r w:rsidRPr="008E7F10">
        <w:t>more probation</w:t>
      </w:r>
      <w:r w:rsidR="00A255CD">
        <w:t xml:space="preserve"> and </w:t>
      </w:r>
      <w:r w:rsidRPr="008E7F10">
        <w:t>parole agents</w:t>
      </w:r>
      <w:r w:rsidR="003928A8">
        <w:t>,</w:t>
      </w:r>
      <w:r w:rsidRPr="008E7F10">
        <w:t xml:space="preserve"> </w:t>
      </w:r>
      <w:r w:rsidR="00A255CD">
        <w:t xml:space="preserve">a </w:t>
      </w:r>
      <w:r w:rsidRPr="008E7F10">
        <w:t>training academy for probation</w:t>
      </w:r>
      <w:r w:rsidR="00A255CD">
        <w:t xml:space="preserve"> and </w:t>
      </w:r>
      <w:r w:rsidRPr="008E7F10">
        <w:t>parole agents</w:t>
      </w:r>
      <w:r w:rsidR="003928A8">
        <w:t>,</w:t>
      </w:r>
      <w:r w:rsidRPr="008E7F10">
        <w:t xml:space="preserve"> equipment for newly</w:t>
      </w:r>
      <w:r w:rsidR="00A255CD">
        <w:t xml:space="preserve"> </w:t>
      </w:r>
      <w:r w:rsidRPr="008E7F10">
        <w:t>hired agents</w:t>
      </w:r>
      <w:r w:rsidR="003928A8">
        <w:t>,</w:t>
      </w:r>
      <w:r w:rsidRPr="008E7F10">
        <w:t xml:space="preserve"> electronic monitoring of </w:t>
      </w:r>
      <w:r w:rsidR="00FF22BE">
        <w:t>people</w:t>
      </w:r>
      <w:r w:rsidRPr="008E7F10">
        <w:t xml:space="preserve"> on supervision</w:t>
      </w:r>
      <w:r w:rsidR="003928A8">
        <w:t>,</w:t>
      </w:r>
      <w:r w:rsidRPr="008E7F10">
        <w:t xml:space="preserve"> </w:t>
      </w:r>
      <w:r w:rsidR="00A255CD">
        <w:t xml:space="preserve">a </w:t>
      </w:r>
      <w:r w:rsidRPr="008E7F10">
        <w:t>newly created Recidivism Reduction Program for community corrections</w:t>
      </w:r>
      <w:r w:rsidR="003928A8">
        <w:t>,</w:t>
      </w:r>
      <w:r w:rsidRPr="008E7F10">
        <w:t xml:space="preserve"> and additional and improved reentry programs</w:t>
      </w:r>
      <w:r w:rsidR="003928A8">
        <w:t>,</w:t>
      </w:r>
      <w:r w:rsidRPr="008E7F10">
        <w:t xml:space="preserve"> includ</w:t>
      </w:r>
      <w:r w:rsidR="003928A8">
        <w:t>ing</w:t>
      </w:r>
      <w:r w:rsidRPr="008E7F10">
        <w:t xml:space="preserve"> Thinking for </w:t>
      </w:r>
      <w:r w:rsidR="00903067">
        <w:t>a</w:t>
      </w:r>
      <w:r w:rsidRPr="008E7F10">
        <w:t xml:space="preserve"> Change and other evidence-based programs.</w:t>
      </w:r>
    </w:p>
    <w:p w14:paraId="1F484FA2" w14:textId="77777777" w:rsidR="008E7F10" w:rsidRDefault="008E7F10" w:rsidP="009503C3"/>
    <w:p w14:paraId="3423BBB7" w14:textId="77777777" w:rsidR="009503C3" w:rsidRDefault="009503C3" w:rsidP="009503C3">
      <w:r>
        <w:t>In the first year following enactment</w:t>
      </w:r>
      <w:r w:rsidR="00DB2637">
        <w:t xml:space="preserve"> of HB 585</w:t>
      </w:r>
      <w:r>
        <w:t xml:space="preserve">, almost 5,000 people have been discharged from supervision early due to earned </w:t>
      </w:r>
      <w:r w:rsidR="00DB2637">
        <w:t xml:space="preserve">time </w:t>
      </w:r>
      <w:r>
        <w:t>credits, saving more than 1 million supervision days.</w:t>
      </w:r>
    </w:p>
    <w:p w14:paraId="59E5285B" w14:textId="77777777" w:rsidR="009503C3" w:rsidRDefault="009503C3" w:rsidP="009503C3"/>
    <w:p w14:paraId="474A12D6" w14:textId="77777777" w:rsidR="009503C3" w:rsidRDefault="009503C3" w:rsidP="009503C3">
      <w:r>
        <w:t xml:space="preserve">In addition, probation revocations fell 41 percent </w:t>
      </w:r>
      <w:r w:rsidR="00DB2637">
        <w:t>over the same period</w:t>
      </w:r>
      <w:r>
        <w:t>.</w:t>
      </w:r>
    </w:p>
    <w:p w14:paraId="7FC1652B" w14:textId="77777777" w:rsidR="009503C3" w:rsidRDefault="009503C3" w:rsidP="009503C3"/>
    <w:p w14:paraId="39532320" w14:textId="77777777" w:rsidR="009503C3" w:rsidRPr="009503C3" w:rsidRDefault="009503C3" w:rsidP="009503C3">
      <w:pPr>
        <w:rPr>
          <w:b/>
        </w:rPr>
      </w:pPr>
      <w:r w:rsidRPr="009503C3">
        <w:rPr>
          <w:b/>
        </w:rPr>
        <w:t>Oklahoma</w:t>
      </w:r>
    </w:p>
    <w:p w14:paraId="457749E2" w14:textId="77777777" w:rsidR="009503C3" w:rsidRDefault="009503C3" w:rsidP="009503C3">
      <w:r>
        <w:t>None</w:t>
      </w:r>
    </w:p>
    <w:p w14:paraId="0C5A32FB" w14:textId="77777777" w:rsidR="009503C3" w:rsidRDefault="009503C3" w:rsidP="009503C3"/>
    <w:p w14:paraId="7B626C6B" w14:textId="77777777" w:rsidR="009503C3" w:rsidRPr="009503C3" w:rsidRDefault="009503C3" w:rsidP="009503C3">
      <w:pPr>
        <w:rPr>
          <w:b/>
        </w:rPr>
      </w:pPr>
      <w:r w:rsidRPr="009503C3">
        <w:rPr>
          <w:b/>
        </w:rPr>
        <w:t>Delaware</w:t>
      </w:r>
    </w:p>
    <w:p w14:paraId="09E64FA4" w14:textId="77777777" w:rsidR="009503C3" w:rsidRDefault="009503C3" w:rsidP="009503C3">
      <w:r>
        <w:t>None</w:t>
      </w:r>
    </w:p>
    <w:p w14:paraId="638A0956" w14:textId="77777777" w:rsidR="009503C3" w:rsidRDefault="009503C3" w:rsidP="009503C3"/>
    <w:p w14:paraId="41952260" w14:textId="77777777" w:rsidR="009503C3" w:rsidRPr="009503C3" w:rsidRDefault="009503C3" w:rsidP="009503C3">
      <w:pPr>
        <w:rPr>
          <w:b/>
        </w:rPr>
      </w:pPr>
      <w:r w:rsidRPr="009503C3">
        <w:rPr>
          <w:b/>
        </w:rPr>
        <w:t>Arkansas</w:t>
      </w:r>
    </w:p>
    <w:p w14:paraId="11549991" w14:textId="77777777" w:rsidR="009503C3" w:rsidRDefault="009503C3" w:rsidP="009503C3">
      <w:r>
        <w:t>Early efforts by the</w:t>
      </w:r>
      <w:r w:rsidR="00BE5BEE">
        <w:t xml:space="preserve"> Arkansas</w:t>
      </w:r>
      <w:r>
        <w:t xml:space="preserve"> Department of Correction</w:t>
      </w:r>
      <w:r w:rsidR="005870C5">
        <w:t xml:space="preserve"> (DOC)</w:t>
      </w:r>
      <w:r>
        <w:t xml:space="preserve">, Department of Community Correction, and Parole Board substantially reduced the backlog of </w:t>
      </w:r>
      <w:r w:rsidR="00FF22BE">
        <w:t xml:space="preserve">people </w:t>
      </w:r>
      <w:r>
        <w:t xml:space="preserve">awaiting transfer </w:t>
      </w:r>
      <w:r w:rsidR="00BE5BEE">
        <w:t xml:space="preserve">from jail </w:t>
      </w:r>
      <w:r>
        <w:t xml:space="preserve">to prison to an average of 391 in fiscal year 2013. </w:t>
      </w:r>
      <w:r w:rsidR="00BE5BEE">
        <w:t>However, this</w:t>
      </w:r>
      <w:r>
        <w:t xml:space="preserve"> number increased to 2,164 in fiscal year 2014 and to 2,396 in fiscal year 2015.</w:t>
      </w:r>
    </w:p>
    <w:p w14:paraId="7593F73C" w14:textId="77777777" w:rsidR="009503C3" w:rsidRDefault="009503C3" w:rsidP="009503C3"/>
    <w:p w14:paraId="4880B567" w14:textId="77777777" w:rsidR="009503C3" w:rsidRDefault="009503C3" w:rsidP="009503C3">
      <w:r>
        <w:t xml:space="preserve">In response to </w:t>
      </w:r>
      <w:r w:rsidR="00BE5BEE">
        <w:t>this</w:t>
      </w:r>
      <w:r>
        <w:t xml:space="preserve"> growth</w:t>
      </w:r>
      <w:r w:rsidR="003A7170">
        <w:t>,</w:t>
      </w:r>
      <w:r>
        <w:t xml:space="preserve"> </w:t>
      </w:r>
      <w:r w:rsidR="00BE5BEE">
        <w:t>as well as</w:t>
      </w:r>
      <w:r>
        <w:t xml:space="preserve"> increases in the average length of stay for </w:t>
      </w:r>
      <w:r w:rsidR="00FF22BE">
        <w:t>people</w:t>
      </w:r>
      <w:r w:rsidR="008E7F10">
        <w:t xml:space="preserve"> in prison</w:t>
      </w:r>
      <w:r>
        <w:t xml:space="preserve">, the </w:t>
      </w:r>
      <w:r w:rsidR="005870C5">
        <w:t>DOC</w:t>
      </w:r>
      <w:r>
        <w:t xml:space="preserve"> added 2,782 beds between January 2010 and January 2016.</w:t>
      </w:r>
    </w:p>
    <w:p w14:paraId="0CBC0CF5" w14:textId="77777777" w:rsidR="009503C3" w:rsidRDefault="009503C3" w:rsidP="009503C3"/>
    <w:p w14:paraId="2549D2FF" w14:textId="77777777" w:rsidR="009503C3" w:rsidRPr="009503C3" w:rsidRDefault="009503C3" w:rsidP="009503C3">
      <w:pPr>
        <w:rPr>
          <w:b/>
        </w:rPr>
      </w:pPr>
      <w:r w:rsidRPr="009503C3">
        <w:rPr>
          <w:b/>
        </w:rPr>
        <w:t>New</w:t>
      </w:r>
      <w:r>
        <w:rPr>
          <w:b/>
        </w:rPr>
        <w:t xml:space="preserve"> </w:t>
      </w:r>
      <w:r w:rsidRPr="009503C3">
        <w:rPr>
          <w:b/>
        </w:rPr>
        <w:t>Hampshire</w:t>
      </w:r>
    </w:p>
    <w:p w14:paraId="1C3038C3" w14:textId="77777777" w:rsidR="009503C3" w:rsidRDefault="009503C3" w:rsidP="009503C3">
      <w:r>
        <w:t>None</w:t>
      </w:r>
    </w:p>
    <w:p w14:paraId="00FE4631" w14:textId="77777777" w:rsidR="009503C3" w:rsidRDefault="009503C3" w:rsidP="009503C3"/>
    <w:p w14:paraId="35D785DE" w14:textId="77777777" w:rsidR="009503C3" w:rsidRPr="009503C3" w:rsidRDefault="009503C3" w:rsidP="009503C3">
      <w:pPr>
        <w:rPr>
          <w:b/>
        </w:rPr>
      </w:pPr>
      <w:r w:rsidRPr="009503C3">
        <w:rPr>
          <w:b/>
        </w:rPr>
        <w:t>Idaho</w:t>
      </w:r>
    </w:p>
    <w:p w14:paraId="283754BE" w14:textId="77777777" w:rsidR="009503C3" w:rsidRDefault="009503C3" w:rsidP="009503C3">
      <w:r>
        <w:t>None</w:t>
      </w:r>
    </w:p>
    <w:p w14:paraId="6DBAB9B7" w14:textId="77777777" w:rsidR="009503C3" w:rsidRDefault="009503C3" w:rsidP="009503C3"/>
    <w:p w14:paraId="2F738044" w14:textId="77777777" w:rsidR="009503C3" w:rsidRPr="009503C3" w:rsidRDefault="009503C3" w:rsidP="009503C3">
      <w:pPr>
        <w:rPr>
          <w:b/>
        </w:rPr>
      </w:pPr>
      <w:r w:rsidRPr="009503C3">
        <w:rPr>
          <w:b/>
        </w:rPr>
        <w:t>Kansas</w:t>
      </w:r>
    </w:p>
    <w:p w14:paraId="7D0C81FF" w14:textId="77777777" w:rsidR="009503C3" w:rsidRDefault="009503C3" w:rsidP="009503C3">
      <w:r>
        <w:t>None</w:t>
      </w:r>
    </w:p>
    <w:p w14:paraId="63E416E9" w14:textId="77777777" w:rsidR="009503C3" w:rsidRDefault="009503C3" w:rsidP="009503C3"/>
    <w:p w14:paraId="404FCB7A" w14:textId="77777777" w:rsidR="009503C3" w:rsidRPr="009503C3" w:rsidRDefault="009503C3" w:rsidP="009503C3">
      <w:pPr>
        <w:rPr>
          <w:b/>
        </w:rPr>
      </w:pPr>
      <w:r w:rsidRPr="009503C3">
        <w:rPr>
          <w:b/>
        </w:rPr>
        <w:t>Oregon</w:t>
      </w:r>
    </w:p>
    <w:p w14:paraId="503DD133" w14:textId="77777777" w:rsidR="009503C3" w:rsidRDefault="009503C3" w:rsidP="009503C3">
      <w:r>
        <w:t xml:space="preserve">As part of JRI implementation, the state created the </w:t>
      </w:r>
      <w:hyperlink r:id="rId6" w:history="1">
        <w:r w:rsidRPr="00392A5E">
          <w:rPr>
            <w:rStyle w:val="Hyperlink"/>
          </w:rPr>
          <w:t>Oregon Knowledge Bank</w:t>
        </w:r>
      </w:hyperlink>
      <w:r>
        <w:t>, a clearinghouse for state criminal justice programs and research about Oregon-based efforts.</w:t>
      </w:r>
    </w:p>
    <w:p w14:paraId="6E8F6F1C" w14:textId="77777777" w:rsidR="009503C3" w:rsidRDefault="009503C3" w:rsidP="009503C3"/>
    <w:p w14:paraId="0FA6805B" w14:textId="77777777" w:rsidR="009503C3" w:rsidRDefault="009503C3" w:rsidP="009503C3">
      <w:r>
        <w:lastRenderedPageBreak/>
        <w:t>Oregon has also developed interactive data dashboards to provide policymakers with up-to-date information</w:t>
      </w:r>
      <w:r w:rsidR="00392A5E">
        <w:t>.</w:t>
      </w:r>
      <w:r>
        <w:t xml:space="preserve"> </w:t>
      </w:r>
      <w:r w:rsidR="00392A5E">
        <w:t>The state</w:t>
      </w:r>
      <w:r>
        <w:t xml:space="preserve"> created </w:t>
      </w:r>
      <w:hyperlink r:id="rId7" w:anchor="jri-ric" w:history="1">
        <w:r w:rsidR="00392A5E" w:rsidRPr="00326BD3">
          <w:rPr>
            <w:rStyle w:val="Hyperlink"/>
          </w:rPr>
          <w:t>r</w:t>
        </w:r>
        <w:r w:rsidRPr="00326BD3">
          <w:rPr>
            <w:rStyle w:val="Hyperlink"/>
          </w:rPr>
          <w:t xml:space="preserve">egional </w:t>
        </w:r>
        <w:r w:rsidR="00392A5E" w:rsidRPr="00326BD3">
          <w:rPr>
            <w:rStyle w:val="Hyperlink"/>
          </w:rPr>
          <w:t>i</w:t>
        </w:r>
        <w:r w:rsidRPr="00326BD3">
          <w:rPr>
            <w:rStyle w:val="Hyperlink"/>
          </w:rPr>
          <w:t xml:space="preserve">mplementation </w:t>
        </w:r>
        <w:r w:rsidR="00392A5E" w:rsidRPr="00326BD3">
          <w:rPr>
            <w:rStyle w:val="Hyperlink"/>
          </w:rPr>
          <w:t>c</w:t>
        </w:r>
        <w:r w:rsidRPr="00326BD3">
          <w:rPr>
            <w:rStyle w:val="Hyperlink"/>
          </w:rPr>
          <w:t>ouncils</w:t>
        </w:r>
      </w:hyperlink>
      <w:r>
        <w:t xml:space="preserve"> </w:t>
      </w:r>
      <w:r w:rsidR="00392A5E">
        <w:t>that</w:t>
      </w:r>
      <w:r>
        <w:t xml:space="preserve"> meet quarterly to facilitate implementation and share </w:t>
      </w:r>
      <w:r w:rsidR="00392A5E">
        <w:t xml:space="preserve">regional </w:t>
      </w:r>
      <w:r>
        <w:t>data.</w:t>
      </w:r>
    </w:p>
    <w:p w14:paraId="0196EE37" w14:textId="77777777" w:rsidR="009503C3" w:rsidRDefault="009503C3" w:rsidP="009503C3"/>
    <w:p w14:paraId="163D6E94" w14:textId="77777777" w:rsidR="009503C3" w:rsidRPr="009503C3" w:rsidRDefault="009503C3" w:rsidP="009503C3">
      <w:pPr>
        <w:rPr>
          <w:b/>
        </w:rPr>
      </w:pPr>
      <w:r w:rsidRPr="009503C3">
        <w:rPr>
          <w:b/>
        </w:rPr>
        <w:t>South</w:t>
      </w:r>
      <w:r>
        <w:rPr>
          <w:b/>
        </w:rPr>
        <w:t xml:space="preserve"> </w:t>
      </w:r>
      <w:r w:rsidRPr="009503C3">
        <w:rPr>
          <w:b/>
        </w:rPr>
        <w:t>Dakota</w:t>
      </w:r>
    </w:p>
    <w:p w14:paraId="4DC7D8E4" w14:textId="77777777" w:rsidR="009503C3" w:rsidRDefault="009503C3" w:rsidP="009503C3">
      <w:r>
        <w:t xml:space="preserve">An Urban Institute analysis published in 2016 documented </w:t>
      </w:r>
      <w:r w:rsidR="0026238B">
        <w:t>an increase in</w:t>
      </w:r>
      <w:r>
        <w:t xml:space="preserve"> the probation placement rate for offenses eligible for presumptive probation </w:t>
      </w:r>
      <w:r w:rsidR="0026238B">
        <w:t>over</w:t>
      </w:r>
      <w:r>
        <w:t xml:space="preserve"> the first two years of implementation</w:t>
      </w:r>
      <w:r w:rsidR="0026238B">
        <w:t>.</w:t>
      </w:r>
      <w:r>
        <w:t xml:space="preserve"> </w:t>
      </w:r>
      <w:r w:rsidR="0026238B">
        <w:t xml:space="preserve">Over the same period, </w:t>
      </w:r>
      <w:r>
        <w:t>average sentence length for drug possession and ingestion was cut in half.</w:t>
      </w:r>
    </w:p>
    <w:p w14:paraId="06D87FDB" w14:textId="77777777" w:rsidR="009503C3" w:rsidRDefault="009503C3" w:rsidP="009503C3"/>
    <w:p w14:paraId="3AADA843" w14:textId="77777777" w:rsidR="009503C3" w:rsidRPr="009503C3" w:rsidRDefault="009503C3" w:rsidP="009503C3">
      <w:pPr>
        <w:rPr>
          <w:b/>
        </w:rPr>
      </w:pPr>
      <w:r w:rsidRPr="009503C3">
        <w:rPr>
          <w:b/>
        </w:rPr>
        <w:t>Georgia</w:t>
      </w:r>
    </w:p>
    <w:p w14:paraId="331CD28E" w14:textId="77777777" w:rsidR="009503C3" w:rsidRDefault="009503C3" w:rsidP="009503C3">
      <w:r>
        <w:t xml:space="preserve">Georgia has significantly reduced the backlog of </w:t>
      </w:r>
      <w:r w:rsidR="00FF22BE">
        <w:t xml:space="preserve">people </w:t>
      </w:r>
      <w:r>
        <w:t xml:space="preserve">awaiting transfer from jail to a prison or other facility. </w:t>
      </w:r>
      <w:r w:rsidR="002E68BC">
        <w:t>Before its</w:t>
      </w:r>
      <w:r>
        <w:t xml:space="preserve"> reform</w:t>
      </w:r>
      <w:r w:rsidR="002E68BC">
        <w:t>s</w:t>
      </w:r>
      <w:r>
        <w:t xml:space="preserve">, the state spent more than $20 million annually on subsidies to local jails to house these people. </w:t>
      </w:r>
      <w:r w:rsidR="00392A5E">
        <w:t xml:space="preserve">Over fiscal </w:t>
      </w:r>
      <w:r>
        <w:t>years 2014</w:t>
      </w:r>
      <w:r w:rsidR="00392A5E">
        <w:t xml:space="preserve"> and </w:t>
      </w:r>
      <w:r>
        <w:t xml:space="preserve">2015, Georgia spent </w:t>
      </w:r>
      <w:r w:rsidR="00392A5E">
        <w:t xml:space="preserve">a total of </w:t>
      </w:r>
      <w:r>
        <w:t>only $46,480.</w:t>
      </w:r>
    </w:p>
    <w:p w14:paraId="73C65E9C" w14:textId="77777777" w:rsidR="009503C3" w:rsidRDefault="009503C3" w:rsidP="009503C3"/>
    <w:p w14:paraId="1C287C63" w14:textId="77777777" w:rsidR="009503C3" w:rsidRPr="009503C3" w:rsidRDefault="009503C3" w:rsidP="009503C3">
      <w:pPr>
        <w:rPr>
          <w:b/>
        </w:rPr>
      </w:pPr>
      <w:r w:rsidRPr="009503C3">
        <w:rPr>
          <w:b/>
        </w:rPr>
        <w:t>Hawaii</w:t>
      </w:r>
    </w:p>
    <w:p w14:paraId="5838A33A" w14:textId="77777777" w:rsidR="009503C3" w:rsidRDefault="009503C3" w:rsidP="009503C3">
      <w:r>
        <w:t>As a result of reform, average monthly victim restitution collections doubled between fiscal years 2012 ($1,478</w:t>
      </w:r>
      <w:r w:rsidR="002E68BC">
        <w:t xml:space="preserve"> per </w:t>
      </w:r>
      <w:r>
        <w:t>month) and 2015 ($2,954</w:t>
      </w:r>
      <w:r w:rsidR="002E68BC">
        <w:t xml:space="preserve"> per </w:t>
      </w:r>
      <w:r>
        <w:t>month). A total of</w:t>
      </w:r>
      <w:r w:rsidR="002E68BC">
        <w:t xml:space="preserve"> </w:t>
      </w:r>
      <w:r>
        <w:t>$1.56 million in restitution was collected between fiscal years 2012 and 2015.</w:t>
      </w:r>
    </w:p>
    <w:p w14:paraId="0FDAC9EE" w14:textId="77777777" w:rsidR="009503C3" w:rsidRDefault="009503C3" w:rsidP="009503C3"/>
    <w:p w14:paraId="57816B7A" w14:textId="77777777" w:rsidR="009503C3" w:rsidRPr="009503C3" w:rsidRDefault="009503C3" w:rsidP="009503C3">
      <w:pPr>
        <w:rPr>
          <w:b/>
        </w:rPr>
      </w:pPr>
      <w:r w:rsidRPr="009503C3">
        <w:rPr>
          <w:b/>
        </w:rPr>
        <w:t>Missouri</w:t>
      </w:r>
    </w:p>
    <w:p w14:paraId="1B05141E" w14:textId="77777777" w:rsidR="009503C3" w:rsidRDefault="009503C3" w:rsidP="009503C3">
      <w:r>
        <w:t xml:space="preserve">An analysis by the Pew Charitable Trusts revealed that Missouri’s earned compliance credits policy reduced supervision terms for more than 36,000 </w:t>
      </w:r>
      <w:r w:rsidR="00FF22BE">
        <w:t xml:space="preserve">people </w:t>
      </w:r>
      <w:r>
        <w:t xml:space="preserve">by an average of 14 months in </w:t>
      </w:r>
      <w:r w:rsidR="002E68BC">
        <w:t xml:space="preserve">its </w:t>
      </w:r>
      <w:r>
        <w:t>first three years with no harm to public safety. This contributed to an 18 percent decline in the state’s community supervision caseload.</w:t>
      </w:r>
    </w:p>
    <w:p w14:paraId="2CE192D9" w14:textId="77777777" w:rsidR="009503C3" w:rsidRDefault="009503C3" w:rsidP="009503C3"/>
    <w:p w14:paraId="64CB6167" w14:textId="77777777" w:rsidR="009503C3" w:rsidRDefault="009503C3" w:rsidP="009503C3">
      <w:r>
        <w:t>By capping the court</w:t>
      </w:r>
      <w:r w:rsidR="00D47357">
        <w:t>-</w:t>
      </w:r>
      <w:r>
        <w:t xml:space="preserve">ordered detention sanction for certain individuals on supervision to 120 days in lieu of revocation, Missouri has diverted 3,200 </w:t>
      </w:r>
      <w:r w:rsidR="00FF22BE">
        <w:t xml:space="preserve">people </w:t>
      </w:r>
      <w:r>
        <w:t>from revocation and reduced the average stay for this subgroup by 11 months. The Missouri D</w:t>
      </w:r>
      <w:r w:rsidR="00D47357">
        <w:t xml:space="preserve">epartment of </w:t>
      </w:r>
      <w:r>
        <w:t>C</w:t>
      </w:r>
      <w:r w:rsidR="00D47357">
        <w:t>orrections</w:t>
      </w:r>
      <w:r>
        <w:t xml:space="preserve"> </w:t>
      </w:r>
      <w:r w:rsidR="00D47357">
        <w:t>credits this reform for reducing</w:t>
      </w:r>
      <w:r>
        <w:t xml:space="preserve"> the prison population </w:t>
      </w:r>
      <w:r w:rsidR="00D47357">
        <w:t>by an average of approximately 750 over the last three fiscal years</w:t>
      </w:r>
      <w:r>
        <w:t>.</w:t>
      </w:r>
    </w:p>
    <w:p w14:paraId="69648CB3" w14:textId="77777777" w:rsidR="009503C3" w:rsidRDefault="009503C3" w:rsidP="009503C3"/>
    <w:p w14:paraId="51769887" w14:textId="77777777" w:rsidR="009503C3" w:rsidRPr="009503C3" w:rsidRDefault="009503C3" w:rsidP="009503C3">
      <w:pPr>
        <w:rPr>
          <w:b/>
        </w:rPr>
      </w:pPr>
      <w:r w:rsidRPr="009503C3">
        <w:rPr>
          <w:b/>
        </w:rPr>
        <w:t>Ohio</w:t>
      </w:r>
    </w:p>
    <w:p w14:paraId="4DC6434A" w14:textId="77777777" w:rsidR="009503C3" w:rsidRDefault="009503C3" w:rsidP="009503C3">
      <w:r>
        <w:t xml:space="preserve">Ohio expects to award an additional $21.3 million in </w:t>
      </w:r>
      <w:r w:rsidR="00D47357">
        <w:t>p</w:t>
      </w:r>
      <w:r>
        <w:t xml:space="preserve">robation </w:t>
      </w:r>
      <w:r w:rsidR="00D47357">
        <w:t>i</w:t>
      </w:r>
      <w:r>
        <w:t xml:space="preserve">mprovement and </w:t>
      </w:r>
      <w:r w:rsidR="00D47357">
        <w:t>i</w:t>
      </w:r>
      <w:r>
        <w:t>ncentive funds in 2016 and 2017.</w:t>
      </w:r>
    </w:p>
    <w:p w14:paraId="4A105C54" w14:textId="77777777" w:rsidR="009503C3" w:rsidRDefault="009503C3" w:rsidP="009503C3"/>
    <w:p w14:paraId="70B2D250" w14:textId="77777777" w:rsidR="009503C3" w:rsidRPr="009503C3" w:rsidRDefault="009503C3" w:rsidP="009503C3">
      <w:pPr>
        <w:rPr>
          <w:b/>
        </w:rPr>
      </w:pPr>
      <w:r w:rsidRPr="009503C3">
        <w:rPr>
          <w:b/>
        </w:rPr>
        <w:t>West</w:t>
      </w:r>
      <w:r>
        <w:rPr>
          <w:b/>
        </w:rPr>
        <w:t xml:space="preserve"> </w:t>
      </w:r>
      <w:r w:rsidRPr="009503C3">
        <w:rPr>
          <w:b/>
        </w:rPr>
        <w:t>Virginia</w:t>
      </w:r>
    </w:p>
    <w:p w14:paraId="173B3210" w14:textId="77777777" w:rsidR="009503C3" w:rsidRDefault="009503C3" w:rsidP="009503C3">
      <w:r>
        <w:t>None</w:t>
      </w:r>
    </w:p>
    <w:p w14:paraId="54FC51F9" w14:textId="77777777" w:rsidR="009503C3" w:rsidRDefault="009503C3" w:rsidP="009503C3"/>
    <w:p w14:paraId="6EE1A634" w14:textId="77777777" w:rsidR="009503C3" w:rsidRPr="009503C3" w:rsidRDefault="009503C3" w:rsidP="009503C3">
      <w:pPr>
        <w:rPr>
          <w:b/>
        </w:rPr>
      </w:pPr>
      <w:r w:rsidRPr="009503C3">
        <w:rPr>
          <w:b/>
        </w:rPr>
        <w:t>South</w:t>
      </w:r>
      <w:r>
        <w:rPr>
          <w:b/>
        </w:rPr>
        <w:t xml:space="preserve"> </w:t>
      </w:r>
      <w:r w:rsidRPr="009503C3">
        <w:rPr>
          <w:b/>
        </w:rPr>
        <w:t>Carolina</w:t>
      </w:r>
    </w:p>
    <w:p w14:paraId="61B2168B" w14:textId="77777777" w:rsidR="009503C3" w:rsidRDefault="00D47357" w:rsidP="009503C3">
      <w:r>
        <w:t>R</w:t>
      </w:r>
      <w:r w:rsidR="009503C3">
        <w:t>esearchers at the Clemson Institute for Economic and Community Development found that SB 1154 reforms have contributed to the creation of 982 new jobs and a $37 million increase in the state’s gross product.</w:t>
      </w:r>
    </w:p>
    <w:p w14:paraId="0817C3DE" w14:textId="77777777" w:rsidR="009503C3" w:rsidRDefault="009503C3" w:rsidP="009503C3"/>
    <w:p w14:paraId="12C1C84F" w14:textId="77777777" w:rsidR="009503C3" w:rsidRDefault="009503C3" w:rsidP="009503C3"/>
    <w:p w14:paraId="2F2E3C11" w14:textId="77777777" w:rsidR="009503C3" w:rsidRPr="009503C3" w:rsidRDefault="009503C3" w:rsidP="009503C3">
      <w:pPr>
        <w:rPr>
          <w:b/>
        </w:rPr>
      </w:pPr>
      <w:r w:rsidRPr="009503C3">
        <w:rPr>
          <w:b/>
        </w:rPr>
        <w:t>North</w:t>
      </w:r>
      <w:r>
        <w:rPr>
          <w:b/>
        </w:rPr>
        <w:t xml:space="preserve"> </w:t>
      </w:r>
      <w:r w:rsidRPr="009503C3">
        <w:rPr>
          <w:b/>
        </w:rPr>
        <w:t>Carolina</w:t>
      </w:r>
    </w:p>
    <w:p w14:paraId="1BC328F3" w14:textId="77777777" w:rsidR="009503C3" w:rsidRDefault="009503C3" w:rsidP="009503C3">
      <w:r>
        <w:t xml:space="preserve">Since </w:t>
      </w:r>
      <w:r w:rsidR="00AC50B6">
        <w:t>enacting</w:t>
      </w:r>
      <w:r>
        <w:t xml:space="preserve"> HB 642, North Carolina has closed 11 prisons and reduced </w:t>
      </w:r>
      <w:r w:rsidR="00AC50B6">
        <w:t>its</w:t>
      </w:r>
      <w:r>
        <w:t xml:space="preserve"> </w:t>
      </w:r>
      <w:r w:rsidR="00D512B5">
        <w:t xml:space="preserve">corrections </w:t>
      </w:r>
      <w:r>
        <w:t>operating budget.</w:t>
      </w:r>
    </w:p>
    <w:p w14:paraId="2906C4C6" w14:textId="77777777" w:rsidR="009503C3" w:rsidRDefault="009503C3" w:rsidP="009503C3"/>
    <w:p w14:paraId="03B7B940" w14:textId="77777777" w:rsidR="009503C3" w:rsidRDefault="009503C3" w:rsidP="009503C3">
      <w:r>
        <w:t>Between fiscal years 2011 and 2015, annual admissions to prison for probation revocations dropped 65 percent.</w:t>
      </w:r>
    </w:p>
    <w:p w14:paraId="3A4A6D25" w14:textId="77777777" w:rsidR="009503C3" w:rsidRDefault="009503C3" w:rsidP="009503C3"/>
    <w:p w14:paraId="5449F450" w14:textId="77777777" w:rsidR="009503C3" w:rsidRDefault="009503C3" w:rsidP="009503C3"/>
    <w:p w14:paraId="342E9308" w14:textId="77777777" w:rsidR="009503C3" w:rsidRDefault="009503C3" w:rsidP="009503C3"/>
    <w:p w14:paraId="79CB57F2" w14:textId="77777777" w:rsidR="009503C3" w:rsidRPr="009503C3" w:rsidRDefault="009503C3" w:rsidP="009503C3">
      <w:pPr>
        <w:rPr>
          <w:b/>
        </w:rPr>
      </w:pPr>
      <w:r w:rsidRPr="009503C3">
        <w:rPr>
          <w:b/>
        </w:rPr>
        <w:t>Pennsylvania</w:t>
      </w:r>
    </w:p>
    <w:p w14:paraId="08F9C80B" w14:textId="77777777" w:rsidR="009503C3" w:rsidRDefault="009503C3" w:rsidP="009503C3">
      <w:r>
        <w:t xml:space="preserve">Between fiscal years 2012 and 2015, the </w:t>
      </w:r>
      <w:r w:rsidR="00AC50B6">
        <w:t xml:space="preserve">number </w:t>
      </w:r>
      <w:r>
        <w:t xml:space="preserve">of eligible cases that received a parole hearing increased from 82 </w:t>
      </w:r>
      <w:r w:rsidR="00AC50B6">
        <w:t xml:space="preserve">percent </w:t>
      </w:r>
      <w:r>
        <w:t>to 91 percent.</w:t>
      </w:r>
    </w:p>
    <w:p w14:paraId="717BFB7A" w14:textId="77777777" w:rsidR="007B099A" w:rsidRDefault="007B099A"/>
    <w:p w14:paraId="3C6B5AFA" w14:textId="77777777" w:rsidR="007933A2" w:rsidRPr="007933A2" w:rsidRDefault="007933A2" w:rsidP="007933A2">
      <w:pPr>
        <w:rPr>
          <w:b/>
          <w:rPrChange w:id="1" w:author="Welsh-Loveman, Jeremy" w:date="2016-10-24T14:52:00Z">
            <w:rPr/>
          </w:rPrChange>
        </w:rPr>
      </w:pPr>
      <w:r w:rsidRPr="007933A2">
        <w:rPr>
          <w:b/>
          <w:rPrChange w:id="2" w:author="Welsh-Loveman, Jeremy" w:date="2016-10-24T14:52:00Z">
            <w:rPr/>
          </w:rPrChange>
        </w:rPr>
        <w:t>Kentucky</w:t>
      </w:r>
    </w:p>
    <w:p w14:paraId="7D8DF2C5" w14:textId="77777777" w:rsidR="00D367E2" w:rsidRDefault="00D367E2" w:rsidP="007933A2">
      <w:r>
        <w:t>None</w:t>
      </w:r>
    </w:p>
    <w:p w14:paraId="49A77A7C" w14:textId="77777777" w:rsidR="007933A2" w:rsidRDefault="007933A2" w:rsidP="007933A2"/>
    <w:p w14:paraId="3912B7E5" w14:textId="77777777" w:rsidR="007933A2" w:rsidRPr="007933A2" w:rsidRDefault="007933A2" w:rsidP="007933A2">
      <w:pPr>
        <w:rPr>
          <w:b/>
          <w:rPrChange w:id="3" w:author="Welsh-Loveman, Jeremy" w:date="2016-10-24T14:52:00Z">
            <w:rPr/>
          </w:rPrChange>
        </w:rPr>
      </w:pPr>
      <w:r w:rsidRPr="007933A2">
        <w:rPr>
          <w:b/>
          <w:rPrChange w:id="4" w:author="Welsh-Loveman, Jeremy" w:date="2016-10-24T14:52:00Z">
            <w:rPr/>
          </w:rPrChange>
        </w:rPr>
        <w:t>Louisiana</w:t>
      </w:r>
    </w:p>
    <w:p w14:paraId="1E25A5A8" w14:textId="77777777" w:rsidR="007933A2" w:rsidRDefault="007933A2" w:rsidP="007933A2"/>
    <w:p w14:paraId="2550F33A" w14:textId="77777777" w:rsidR="007933A2" w:rsidRDefault="00FB138F">
      <w:r w:rsidRPr="00FB138F">
        <w:t xml:space="preserve">In 2016, Louisiana </w:t>
      </w:r>
      <w:del w:id="5" w:author="Matos, Daniel" w:date="2016-11-11T12:30:00Z">
        <w:r w:rsidRPr="00FB138F" w:rsidDel="003A7170">
          <w:delText xml:space="preserve">was approved for another round of JRI participation, has </w:delText>
        </w:r>
      </w:del>
      <w:r w:rsidRPr="00FB138F">
        <w:t>convened the Louisiana Justice Reinvestment Task Force</w:t>
      </w:r>
      <w:r w:rsidR="008D2380">
        <w:t xml:space="preserve">. </w:t>
      </w:r>
      <w:commentRangeStart w:id="6"/>
      <w:r w:rsidR="008D2380">
        <w:t>Louisiana</w:t>
      </w:r>
      <w:ins w:id="7" w:author="Matos, Daniel" w:date="2016-11-11T12:30:00Z">
        <w:r w:rsidR="003A7170">
          <w:t xml:space="preserve"> was approved for another round</w:t>
        </w:r>
      </w:ins>
      <w:ins w:id="8" w:author="Matos, Daniel" w:date="2016-11-11T12:31:00Z">
        <w:r w:rsidR="003A7170">
          <w:t xml:space="preserve"> of JRI participation and</w:t>
        </w:r>
      </w:ins>
      <w:ins w:id="9" w:author="Welsh-Loveman, Jeremy" w:date="2016-10-24T14:54:00Z">
        <w:r w:rsidRPr="00FB138F">
          <w:t xml:space="preserve"> is working toward </w:t>
        </w:r>
        <w:del w:id="10" w:author="Matos, Daniel" w:date="2016-11-11T12:32:00Z">
          <w:r w:rsidRPr="00FB138F" w:rsidDel="006F39D4">
            <w:delText>the develop</w:delText>
          </w:r>
        </w:del>
        <w:del w:id="11" w:author="Matos, Daniel" w:date="2016-11-11T12:31:00Z">
          <w:r w:rsidRPr="00FB138F" w:rsidDel="003A7170">
            <w:delText>ment of</w:delText>
          </w:r>
        </w:del>
        <w:del w:id="12" w:author="Matos, Daniel" w:date="2016-11-11T12:32:00Z">
          <w:r w:rsidRPr="00FB138F" w:rsidDel="006F39D4">
            <w:delText xml:space="preserve"> legislation that will</w:delText>
          </w:r>
        </w:del>
      </w:ins>
      <w:ins w:id="13" w:author="Matos, Daniel" w:date="2016-11-11T12:32:00Z">
        <w:r w:rsidR="006F39D4">
          <w:t>policy reform to</w:t>
        </w:r>
      </w:ins>
      <w:ins w:id="14" w:author="Welsh-Loveman, Jeremy" w:date="2016-10-24T14:54:00Z">
        <w:r w:rsidRPr="00FB138F">
          <w:t xml:space="preserve"> be considered in </w:t>
        </w:r>
        <w:del w:id="15" w:author="Matos, Daniel" w:date="2016-11-11T12:32:00Z">
          <w:r w:rsidRPr="00FB138F" w:rsidDel="006F39D4">
            <w:delText>the</w:delText>
          </w:r>
        </w:del>
      </w:ins>
      <w:ins w:id="16" w:author="Matos, Daniel" w:date="2016-11-11T12:32:00Z">
        <w:r w:rsidR="006F39D4">
          <w:t>its</w:t>
        </w:r>
      </w:ins>
      <w:ins w:id="17" w:author="Welsh-Loveman, Jeremy" w:date="2016-10-24T14:54:00Z">
        <w:r w:rsidRPr="00FB138F">
          <w:t xml:space="preserve"> 2017 legislati</w:t>
        </w:r>
      </w:ins>
      <w:ins w:id="18" w:author="Matos, Daniel" w:date="2016-11-11T12:32:00Z">
        <w:r w:rsidR="006F39D4">
          <w:t>on</w:t>
        </w:r>
      </w:ins>
      <w:ins w:id="19" w:author="Welsh-Loveman, Jeremy" w:date="2016-10-24T14:54:00Z">
        <w:del w:id="20" w:author="Matos, Daniel" w:date="2016-11-11T12:32:00Z">
          <w:r w:rsidRPr="00FB138F" w:rsidDel="006F39D4">
            <w:delText>ve</w:delText>
          </w:r>
        </w:del>
        <w:r w:rsidRPr="00FB138F">
          <w:t xml:space="preserve"> session.</w:t>
        </w:r>
      </w:ins>
      <w:commentRangeEnd w:id="6"/>
      <w:r w:rsidR="006F39D4">
        <w:rPr>
          <w:rStyle w:val="CommentReference"/>
        </w:rPr>
        <w:commentReference w:id="6"/>
      </w:r>
    </w:p>
    <w:sectPr w:rsidR="007933A2" w:rsidSect="007B09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Matos, Daniel" w:date="2016-11-11T12:35:00Z" w:initials="MD">
    <w:p w14:paraId="2D8FBFB4" w14:textId="77777777" w:rsidR="006F39D4" w:rsidRDefault="006F39D4" w:rsidP="006F39D4">
      <w:r>
        <w:rPr>
          <w:rStyle w:val="CommentReference"/>
        </w:rPr>
        <w:annotationRef/>
      </w:r>
      <w:r>
        <w:t>All other states have this information in the State Intro Text section. For example, “Arkansas received approval to begin a second engagement with JRI and is working toward policy reform to be considered in its 2017 legislation session.” Shouldn’t this be moved there and follow the same structure?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8FBFB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78CC3" w14:textId="77777777" w:rsidR="00017E2A" w:rsidRDefault="00017E2A" w:rsidP="009503C3">
      <w:r>
        <w:separator/>
      </w:r>
    </w:p>
  </w:endnote>
  <w:endnote w:type="continuationSeparator" w:id="0">
    <w:p w14:paraId="2BC0D320" w14:textId="77777777" w:rsidR="00017E2A" w:rsidRDefault="00017E2A" w:rsidP="0095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E0769" w14:textId="77777777" w:rsidR="00017E2A" w:rsidRDefault="00017E2A" w:rsidP="009503C3">
      <w:r>
        <w:separator/>
      </w:r>
    </w:p>
  </w:footnote>
  <w:footnote w:type="continuationSeparator" w:id="0">
    <w:p w14:paraId="3B5A0498" w14:textId="77777777" w:rsidR="00017E2A" w:rsidRDefault="00017E2A" w:rsidP="00950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3C3"/>
    <w:rsid w:val="00015B2B"/>
    <w:rsid w:val="00017E2A"/>
    <w:rsid w:val="00074D43"/>
    <w:rsid w:val="00084BA4"/>
    <w:rsid w:val="000F044C"/>
    <w:rsid w:val="00107209"/>
    <w:rsid w:val="00152553"/>
    <w:rsid w:val="0026238B"/>
    <w:rsid w:val="002E68BC"/>
    <w:rsid w:val="00326BD3"/>
    <w:rsid w:val="00344F5D"/>
    <w:rsid w:val="003928A8"/>
    <w:rsid w:val="00392A5E"/>
    <w:rsid w:val="003A7170"/>
    <w:rsid w:val="003D787D"/>
    <w:rsid w:val="00410583"/>
    <w:rsid w:val="005870C5"/>
    <w:rsid w:val="00590A20"/>
    <w:rsid w:val="005A06C4"/>
    <w:rsid w:val="006A65D7"/>
    <w:rsid w:val="006F39D4"/>
    <w:rsid w:val="00750BDD"/>
    <w:rsid w:val="007933A2"/>
    <w:rsid w:val="007B099A"/>
    <w:rsid w:val="007C7719"/>
    <w:rsid w:val="00826ABB"/>
    <w:rsid w:val="008D2380"/>
    <w:rsid w:val="008E7278"/>
    <w:rsid w:val="008E7F10"/>
    <w:rsid w:val="00903067"/>
    <w:rsid w:val="009503C3"/>
    <w:rsid w:val="009B005D"/>
    <w:rsid w:val="009C45CC"/>
    <w:rsid w:val="009F15CD"/>
    <w:rsid w:val="00A255CD"/>
    <w:rsid w:val="00AC50B6"/>
    <w:rsid w:val="00BE5BEE"/>
    <w:rsid w:val="00C67554"/>
    <w:rsid w:val="00CB7F0A"/>
    <w:rsid w:val="00D23B9B"/>
    <w:rsid w:val="00D367E2"/>
    <w:rsid w:val="00D47357"/>
    <w:rsid w:val="00D512B5"/>
    <w:rsid w:val="00D700DF"/>
    <w:rsid w:val="00DA3C96"/>
    <w:rsid w:val="00DB2637"/>
    <w:rsid w:val="00DE6103"/>
    <w:rsid w:val="00EC1193"/>
    <w:rsid w:val="00F724C4"/>
    <w:rsid w:val="00F726B4"/>
    <w:rsid w:val="00FB138F"/>
    <w:rsid w:val="00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9C5AA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503C3"/>
  </w:style>
  <w:style w:type="character" w:customStyle="1" w:styleId="FootnoteTextChar">
    <w:name w:val="Footnote Text Char"/>
    <w:basedOn w:val="DefaultParagraphFont"/>
    <w:link w:val="FootnoteText"/>
    <w:uiPriority w:val="99"/>
    <w:rsid w:val="009503C3"/>
  </w:style>
  <w:style w:type="character" w:styleId="FootnoteReference">
    <w:name w:val="footnote reference"/>
    <w:basedOn w:val="DefaultParagraphFont"/>
    <w:uiPriority w:val="99"/>
    <w:unhideWhenUsed/>
    <w:rsid w:val="009503C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92A5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2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6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6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6238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25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okb.oregon.gov/" TargetMode="External"/><Relationship Id="rId7" Type="http://schemas.openxmlformats.org/officeDocument/2006/relationships/hyperlink" Target="http://www.oregon.gov/cjc/justicereinvestment/Pages/default.aspx" TargetMode="Externa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CHARTOFF</dc:creator>
  <cp:lastModifiedBy>Ben Chartoff</cp:lastModifiedBy>
  <cp:revision>2</cp:revision>
  <dcterms:created xsi:type="dcterms:W3CDTF">2016-11-16T13:35:00Z</dcterms:created>
  <dcterms:modified xsi:type="dcterms:W3CDTF">2016-11-16T13:35:00Z</dcterms:modified>
</cp:coreProperties>
</file>